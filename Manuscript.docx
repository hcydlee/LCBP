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17119" w14:textId="34C0D4EE" w:rsidR="00FC3623" w:rsidRPr="0099425A" w:rsidRDefault="00FC3623" w:rsidP="008663DA">
      <w:pPr>
        <w:spacing w:line="360" w:lineRule="auto"/>
        <w:rPr>
          <w:rFonts w:ascii="Times New Roman" w:hAnsi="Times New Roman" w:cs="Times New Roman"/>
        </w:rPr>
      </w:pPr>
      <w:commentRangeStart w:id="0"/>
      <w:commentRangeStart w:id="1"/>
      <w:r w:rsidRPr="0099425A">
        <w:rPr>
          <w:rFonts w:ascii="Times New Roman" w:hAnsi="Times New Roman" w:cs="Times New Roman"/>
          <w:b/>
          <w:rPrChange w:id="2" w:author="Looper Kwok" w:date="2016-02-19T14:55:00Z">
            <w:rPr>
              <w:rFonts w:ascii="Times New Roman" w:hAnsi="Times New Roman" w:cs="Times New Roman"/>
            </w:rPr>
          </w:rPrChange>
        </w:rPr>
        <w:t xml:space="preserve">Risk Stratification of Patients Using the </w:t>
      </w:r>
      <w:ins w:id="3" w:author="Looper Kwok" w:date="2016-02-19T14:18:00Z">
        <w:r w:rsidR="00982EBA" w:rsidRPr="0099425A">
          <w:rPr>
            <w:rFonts w:ascii="Times New Roman" w:hAnsi="Times New Roman" w:cs="Times New Roman"/>
            <w:b/>
            <w:rPrChange w:id="4" w:author="Looper Kwok" w:date="2016-02-19T14:55:00Z">
              <w:rPr>
                <w:rFonts w:ascii="Times New Roman" w:hAnsi="Times New Roman" w:cs="Times New Roman"/>
              </w:rPr>
            </w:rPrChange>
          </w:rPr>
          <w:t xml:space="preserve">Protein-based </w:t>
        </w:r>
      </w:ins>
      <w:r w:rsidRPr="0099425A">
        <w:rPr>
          <w:rFonts w:ascii="Times New Roman" w:hAnsi="Times New Roman" w:cs="Times New Roman"/>
          <w:b/>
          <w:rPrChange w:id="5" w:author="Looper Kwok" w:date="2016-02-19T14:55:00Z">
            <w:rPr>
              <w:rFonts w:ascii="Times New Roman" w:hAnsi="Times New Roman" w:cs="Times New Roman"/>
            </w:rPr>
          </w:rPrChange>
        </w:rPr>
        <w:t>Lung Cancer Biomarker Panel in China</w:t>
      </w:r>
      <w:commentRangeEnd w:id="0"/>
      <w:r w:rsidR="0099425A">
        <w:rPr>
          <w:rStyle w:val="CommentReference"/>
        </w:rPr>
        <w:commentReference w:id="0"/>
      </w:r>
      <w:commentRangeEnd w:id="1"/>
      <w:r w:rsidR="000E3F6C">
        <w:rPr>
          <w:rStyle w:val="CommentReference"/>
        </w:rPr>
        <w:commentReference w:id="1"/>
      </w:r>
      <w:del w:id="6" w:author="Looper Kwok" w:date="2016-02-19T14:09:00Z">
        <w:r w:rsidRPr="0099425A" w:rsidDel="001646C3">
          <w:rPr>
            <w:rFonts w:ascii="Times New Roman" w:hAnsi="Times New Roman" w:cs="Times New Roman"/>
          </w:rPr>
          <w:delText xml:space="preserve"> (LCBP)</w:delText>
        </w:r>
      </w:del>
    </w:p>
    <w:p w14:paraId="38A35CD8" w14:textId="77777777" w:rsidR="001646C3" w:rsidRDefault="001646C3">
      <w:pPr>
        <w:widowControl/>
        <w:spacing w:line="360" w:lineRule="auto"/>
        <w:jc w:val="left"/>
        <w:rPr>
          <w:rFonts w:ascii="Times New Roman" w:hAnsi="Times New Roman" w:cs="Times New Roman"/>
        </w:rPr>
        <w:pPrChange w:id="7" w:author="Looper Kwok" w:date="2016-02-20T14:58:00Z">
          <w:pPr>
            <w:widowControl/>
            <w:jc w:val="left"/>
          </w:pPr>
        </w:pPrChange>
      </w:pPr>
      <w:r>
        <w:rPr>
          <w:rFonts w:ascii="Times New Roman" w:hAnsi="Times New Roman" w:cs="Times New Roman"/>
        </w:rPr>
        <w:br w:type="page"/>
      </w:r>
    </w:p>
    <w:p w14:paraId="51CD913A" w14:textId="58D32E48" w:rsidR="00FC3623" w:rsidRPr="0099425A" w:rsidRDefault="00FC3623">
      <w:pPr>
        <w:spacing w:line="360" w:lineRule="auto"/>
        <w:rPr>
          <w:rFonts w:ascii="Times New Roman" w:hAnsi="Times New Roman" w:cs="Times New Roman"/>
          <w:b/>
          <w:rPrChange w:id="8" w:author="Looper Kwok" w:date="2016-02-19T14:55:00Z">
            <w:rPr>
              <w:rFonts w:ascii="Times New Roman" w:hAnsi="Times New Roman" w:cs="Times New Roman"/>
            </w:rPr>
          </w:rPrChange>
        </w:rPr>
      </w:pPr>
      <w:r w:rsidRPr="0099425A">
        <w:rPr>
          <w:rFonts w:ascii="Times New Roman" w:hAnsi="Times New Roman" w:cs="Times New Roman"/>
          <w:b/>
          <w:rPrChange w:id="9" w:author="Looper Kwok" w:date="2016-02-19T14:55:00Z">
            <w:rPr>
              <w:rFonts w:ascii="Times New Roman" w:hAnsi="Times New Roman" w:cs="Times New Roman"/>
            </w:rPr>
          </w:rPrChange>
        </w:rPr>
        <w:lastRenderedPageBreak/>
        <w:t>Abstract</w:t>
      </w:r>
    </w:p>
    <w:p w14:paraId="56494CAA" w14:textId="77777777" w:rsidR="00FC3623" w:rsidRPr="00FC3623" w:rsidRDefault="00FC3623">
      <w:pPr>
        <w:spacing w:line="360" w:lineRule="auto"/>
        <w:rPr>
          <w:rFonts w:ascii="Times New Roman" w:hAnsi="Times New Roman" w:cs="Times New Roman"/>
        </w:rPr>
      </w:pPr>
      <w:r w:rsidRPr="00982EBA">
        <w:rPr>
          <w:rFonts w:ascii="Times New Roman" w:hAnsi="Times New Roman" w:cs="Times New Roman"/>
          <w:b/>
          <w:rPrChange w:id="10" w:author="Looper Kwok" w:date="2016-02-19T14:21:00Z">
            <w:rPr>
              <w:rFonts w:ascii="Times New Roman" w:hAnsi="Times New Roman" w:cs="Times New Roman"/>
            </w:rPr>
          </w:rPrChange>
        </w:rPr>
        <w:t>RATIONALE:</w:t>
      </w:r>
      <w:r w:rsidRPr="00FC3623">
        <w:rPr>
          <w:rFonts w:ascii="Times New Roman" w:hAnsi="Times New Roman" w:cs="Times New Roman"/>
        </w:rPr>
        <w:t xml:space="preserve"> There was no good</w:t>
      </w:r>
      <w:bookmarkStart w:id="11" w:name="OLE_LINK1"/>
      <w:bookmarkStart w:id="12" w:name="OLE_LINK2"/>
      <w:r w:rsidRPr="00FC3623">
        <w:rPr>
          <w:rFonts w:ascii="Times New Roman" w:hAnsi="Times New Roman" w:cs="Times New Roman"/>
        </w:rPr>
        <w:t xml:space="preserve"> biomarker panel based model </w:t>
      </w:r>
      <w:bookmarkEnd w:id="11"/>
      <w:bookmarkEnd w:id="12"/>
      <w:r w:rsidRPr="00FC3623">
        <w:rPr>
          <w:rFonts w:ascii="Times New Roman" w:hAnsi="Times New Roman" w:cs="Times New Roman"/>
        </w:rPr>
        <w:t xml:space="preserve">to evaluate the probability of lung cancer. To verify clinical utility of a simple blood test comprising of four </w:t>
      </w:r>
      <w:bookmarkStart w:id="13" w:name="OLE_LINK3"/>
      <w:r w:rsidRPr="00FC3623">
        <w:rPr>
          <w:rFonts w:ascii="Times New Roman" w:hAnsi="Times New Roman" w:cs="Times New Roman"/>
        </w:rPr>
        <w:t>protein-based marker</w:t>
      </w:r>
      <w:bookmarkEnd w:id="13"/>
      <w:r w:rsidRPr="00FC3623">
        <w:rPr>
          <w:rFonts w:ascii="Times New Roman" w:hAnsi="Times New Roman" w:cs="Times New Roman"/>
        </w:rPr>
        <w:t>s for risk stratification of patients presenting symptoms related to lung cancer.</w:t>
      </w:r>
    </w:p>
    <w:p w14:paraId="550EF37E" w14:textId="76464C88" w:rsidR="00FC3623" w:rsidRPr="00FC3623" w:rsidRDefault="00FC3623">
      <w:pPr>
        <w:spacing w:line="360" w:lineRule="auto"/>
        <w:rPr>
          <w:rFonts w:ascii="Times New Roman" w:hAnsi="Times New Roman" w:cs="Times New Roman"/>
        </w:rPr>
      </w:pPr>
      <w:commentRangeStart w:id="14"/>
      <w:r w:rsidRPr="00982EBA">
        <w:rPr>
          <w:rFonts w:ascii="Times New Roman" w:hAnsi="Times New Roman" w:cs="Times New Roman"/>
          <w:b/>
          <w:rPrChange w:id="15" w:author="Looper Kwok" w:date="2016-02-19T14:21:00Z">
            <w:rPr>
              <w:rFonts w:ascii="Times New Roman" w:hAnsi="Times New Roman" w:cs="Times New Roman"/>
            </w:rPr>
          </w:rPrChange>
        </w:rPr>
        <w:t xml:space="preserve">METHODS: </w:t>
      </w:r>
      <w:commentRangeEnd w:id="14"/>
      <w:r w:rsidR="00982EBA" w:rsidRPr="00982EBA">
        <w:rPr>
          <w:rStyle w:val="CommentReference"/>
          <w:b/>
          <w:rPrChange w:id="16" w:author="Looper Kwok" w:date="2016-02-19T14:21:00Z">
            <w:rPr>
              <w:rStyle w:val="CommentReference"/>
            </w:rPr>
          </w:rPrChange>
        </w:rPr>
        <w:commentReference w:id="14"/>
      </w:r>
      <w:r w:rsidRPr="00FC3623">
        <w:rPr>
          <w:rFonts w:ascii="Times New Roman" w:hAnsi="Times New Roman" w:cs="Times New Roman"/>
        </w:rPr>
        <w:t>The study is a multicenter, prospective case-control research (NCT01928836). We tested panel of lung cancer biomarker and collected the diagnosis procedure of a patient with undiagnosed lesion in the lung, including epidemiological information, CT scan result</w:t>
      </w:r>
      <w:del w:id="17" w:author="Looper Kwok" w:date="2016-02-20T15:25:00Z">
        <w:r w:rsidRPr="00FC3623" w:rsidDel="000E3F6C">
          <w:rPr>
            <w:rFonts w:ascii="Times New Roman" w:hAnsi="Times New Roman" w:cs="Times New Roman"/>
          </w:rPr>
          <w:delText>, treatment therapy in rural area and the cost fee</w:delText>
        </w:r>
      </w:del>
      <w:r w:rsidRPr="00FC3623">
        <w:rPr>
          <w:rFonts w:ascii="Times New Roman" w:hAnsi="Times New Roman" w:cs="Times New Roman"/>
        </w:rPr>
        <w:t>.</w:t>
      </w:r>
    </w:p>
    <w:p w14:paraId="39A00B88" w14:textId="2C48643A" w:rsidR="00FC3623" w:rsidRPr="00FC3623" w:rsidRDefault="00FC3623">
      <w:pPr>
        <w:spacing w:line="360" w:lineRule="auto"/>
        <w:rPr>
          <w:rFonts w:ascii="Times New Roman" w:hAnsi="Times New Roman" w:cs="Times New Roman"/>
        </w:rPr>
      </w:pPr>
      <w:commentRangeStart w:id="18"/>
      <w:r w:rsidRPr="00982EBA">
        <w:rPr>
          <w:rFonts w:ascii="Times New Roman" w:hAnsi="Times New Roman" w:cs="Times New Roman"/>
          <w:b/>
          <w:rPrChange w:id="19" w:author="Looper Kwok" w:date="2016-02-19T14:21:00Z">
            <w:rPr>
              <w:rFonts w:ascii="Times New Roman" w:hAnsi="Times New Roman" w:cs="Times New Roman"/>
            </w:rPr>
          </w:rPrChange>
        </w:rPr>
        <w:t>RESULTS:</w:t>
      </w:r>
      <w:commentRangeEnd w:id="18"/>
      <w:r w:rsidR="00BE2FB8">
        <w:rPr>
          <w:rStyle w:val="CommentReference"/>
        </w:rPr>
        <w:commentReference w:id="18"/>
      </w:r>
      <w:r w:rsidRPr="00FC3623">
        <w:rPr>
          <w:rFonts w:ascii="Times New Roman" w:hAnsi="Times New Roman" w:cs="Times New Roman"/>
        </w:rPr>
        <w:t xml:space="preserve"> </w:t>
      </w:r>
      <w:del w:id="20" w:author="Looper Kwok" w:date="2016-02-20T15:25:00Z">
        <w:r w:rsidRPr="00FC3623" w:rsidDel="000E3F6C">
          <w:rPr>
            <w:rFonts w:ascii="Times New Roman" w:hAnsi="Times New Roman" w:cs="Times New Roman"/>
          </w:rPr>
          <w:delText xml:space="preserve">From all the urban cities (Shanghai, Beijing, Nanjing, Chongqing and Zhengzhou), over half of the 410/764 </w:delText>
        </w:r>
      </w:del>
      <w:del w:id="21" w:author="Looper Kwok" w:date="2016-02-19T14:22:00Z">
        <w:r w:rsidRPr="00FC3623" w:rsidDel="00982EBA">
          <w:rPr>
            <w:rFonts w:ascii="Times New Roman" w:hAnsi="Times New Roman" w:cs="Times New Roman"/>
          </w:rPr>
          <w:delText xml:space="preserve">observances </w:delText>
        </w:r>
      </w:del>
      <w:del w:id="22" w:author="Looper Kwok" w:date="2016-02-20T15:25:00Z">
        <w:r w:rsidRPr="00FC3623" w:rsidDel="000E3F6C">
          <w:rPr>
            <w:rFonts w:ascii="Times New Roman" w:hAnsi="Times New Roman" w:cs="Times New Roman"/>
          </w:rPr>
          <w:delText xml:space="preserve">finally received the lung lesion biopsy due to clinically considered of high risk with malignant tumor. </w:delText>
        </w:r>
      </w:del>
      <w:r w:rsidRPr="00FC3623">
        <w:rPr>
          <w:rFonts w:ascii="Times New Roman" w:hAnsi="Times New Roman" w:cs="Times New Roman"/>
        </w:rPr>
        <w:t xml:space="preserve">We first compared the correlation between our biomarker panel based risk model and the pathological biopsy result (training test). And then we test the model among all enrolled patients (validation test). </w:t>
      </w:r>
      <w:del w:id="23" w:author="Looper Kwok" w:date="2016-02-20T15:24:00Z">
        <w:r w:rsidRPr="00FC3623" w:rsidDel="000E3F6C">
          <w:rPr>
            <w:rFonts w:ascii="Times New Roman" w:hAnsi="Times New Roman" w:cs="Times New Roman"/>
          </w:rPr>
          <w:delText xml:space="preserve">Also we analyzed the health economics data to illustrate whether the panel could decrease the cost on early diagnosis of lung cancer in China. For the rural model, we suggest to not include CT scan result as most of the rural hospital in China could not easily access to the CT scan. </w:delText>
        </w:r>
      </w:del>
      <w:r w:rsidRPr="00FC3623">
        <w:rPr>
          <w:rFonts w:ascii="Times New Roman" w:hAnsi="Times New Roman" w:cs="Times New Roman"/>
        </w:rPr>
        <w:t xml:space="preserve">And the aim of the test panel is to screening out the possible lung cancer patients, so we defined a model with higher sensitivity. While for urban models, we suggested to include CT scan result, and also we provided a higher specificity </w:t>
      </w:r>
      <w:r w:rsidRPr="00FC3623">
        <w:rPr>
          <w:rFonts w:ascii="Times New Roman" w:hAnsi="Times New Roman" w:cs="Times New Roman"/>
        </w:rPr>
        <w:lastRenderedPageBreak/>
        <w:t>model for the clinicians, which in order to increase the accuracy of the finial pathological diagnosis and decrease the unnecessary biopsy. We found the model included age, sex, smoke history and the biomarker panels</w:t>
      </w:r>
      <w:commentRangeStart w:id="24"/>
      <w:r w:rsidRPr="00FC3623">
        <w:rPr>
          <w:rFonts w:ascii="Times New Roman" w:hAnsi="Times New Roman" w:cs="Times New Roman"/>
        </w:rPr>
        <w:t xml:space="preserve"> (Pro GRP, SCC, Cyfra21-1 and CEA) </w:t>
      </w:r>
      <w:commentRangeEnd w:id="24"/>
      <w:r w:rsidR="00AC3FC2">
        <w:rPr>
          <w:rStyle w:val="CommentReference"/>
        </w:rPr>
        <w:commentReference w:id="24"/>
      </w:r>
      <w:r w:rsidRPr="00FC3623">
        <w:rPr>
          <w:rFonts w:ascii="Times New Roman" w:hAnsi="Times New Roman" w:cs="Times New Roman"/>
        </w:rPr>
        <w:t xml:space="preserve">with or </w:t>
      </w:r>
      <w:ins w:id="25" w:author="Looper Kwok" w:date="2016-02-19T14:50:00Z">
        <w:r w:rsidR="0099425A">
          <w:rPr>
            <w:rFonts w:ascii="Times New Roman" w:hAnsi="Times New Roman" w:cs="Times New Roman"/>
          </w:rPr>
          <w:t xml:space="preserve">without </w:t>
        </w:r>
      </w:ins>
      <w:r w:rsidRPr="00FC3623">
        <w:rPr>
          <w:rFonts w:ascii="Times New Roman" w:hAnsi="Times New Roman" w:cs="Times New Roman"/>
        </w:rPr>
        <w:t>the sum of lesion diameters could both provide the 95% sensitivity or 95% specificity in the lung cancer risk model. And area under the ROC could be 0.7649- 0.8443 in training cohort and 0.7472- 0.8220 in validation cohort.</w:t>
      </w:r>
    </w:p>
    <w:p w14:paraId="4BE72351" w14:textId="1CFA62E6" w:rsidR="00FC3623" w:rsidRPr="00FC3623" w:rsidRDefault="00FC3623">
      <w:pPr>
        <w:spacing w:line="360" w:lineRule="auto"/>
        <w:rPr>
          <w:rFonts w:ascii="Times New Roman" w:hAnsi="Times New Roman" w:cs="Times New Roman"/>
        </w:rPr>
      </w:pPr>
      <w:r w:rsidRPr="0099425A">
        <w:rPr>
          <w:rFonts w:ascii="Times New Roman" w:hAnsi="Times New Roman" w:cs="Times New Roman"/>
          <w:b/>
          <w:rPrChange w:id="26" w:author="Looper Kwok" w:date="2016-02-19T14:50:00Z">
            <w:rPr>
              <w:rFonts w:ascii="Times New Roman" w:hAnsi="Times New Roman" w:cs="Times New Roman"/>
            </w:rPr>
          </w:rPrChange>
        </w:rPr>
        <w:t xml:space="preserve">CONCLUSION: </w:t>
      </w:r>
      <w:r w:rsidRPr="00FC3623">
        <w:rPr>
          <w:rFonts w:ascii="Times New Roman" w:hAnsi="Times New Roman" w:cs="Times New Roman"/>
        </w:rPr>
        <w:t xml:space="preserve">We </w:t>
      </w:r>
      <w:commentRangeStart w:id="27"/>
      <w:r w:rsidRPr="00FC3623">
        <w:rPr>
          <w:rFonts w:ascii="Times New Roman" w:hAnsi="Times New Roman" w:cs="Times New Roman"/>
        </w:rPr>
        <w:t>first time</w:t>
      </w:r>
      <w:commentRangeEnd w:id="27"/>
      <w:r w:rsidR="0099425A">
        <w:rPr>
          <w:rStyle w:val="CommentReference"/>
        </w:rPr>
        <w:commentReference w:id="27"/>
      </w:r>
      <w:r w:rsidRPr="00FC3623">
        <w:rPr>
          <w:rFonts w:ascii="Times New Roman" w:hAnsi="Times New Roman" w:cs="Times New Roman"/>
        </w:rPr>
        <w:t xml:space="preserve"> tested the national application of a </w:t>
      </w:r>
      <w:del w:id="28" w:author="Looper Kwok" w:date="2016-02-19T14:52:00Z">
        <w:r w:rsidRPr="00FC3623" w:rsidDel="0099425A">
          <w:rPr>
            <w:rFonts w:ascii="Times New Roman" w:hAnsi="Times New Roman" w:cs="Times New Roman"/>
          </w:rPr>
          <w:delText xml:space="preserve">certain </w:delText>
        </w:r>
      </w:del>
      <w:r w:rsidRPr="00FC3623">
        <w:rPr>
          <w:rFonts w:ascii="Times New Roman" w:hAnsi="Times New Roman" w:cs="Times New Roman"/>
        </w:rPr>
        <w:t xml:space="preserve">panel of </w:t>
      </w:r>
      <w:ins w:id="29" w:author="Looper Kwok" w:date="2016-02-19T14:52:00Z">
        <w:r w:rsidR="0099425A">
          <w:rPr>
            <w:rFonts w:ascii="Times New Roman" w:hAnsi="Times New Roman" w:cs="Times New Roman"/>
          </w:rPr>
          <w:t xml:space="preserve">four </w:t>
        </w:r>
      </w:ins>
      <w:r w:rsidRPr="00FC3623">
        <w:rPr>
          <w:rFonts w:ascii="Times New Roman" w:hAnsi="Times New Roman" w:cs="Times New Roman"/>
        </w:rPr>
        <w:t>biomarker</w:t>
      </w:r>
      <w:ins w:id="30" w:author="Looper Kwok" w:date="2016-02-19T14:52:00Z">
        <w:r w:rsidR="0099425A">
          <w:rPr>
            <w:rFonts w:ascii="Times New Roman" w:hAnsi="Times New Roman" w:cs="Times New Roman"/>
          </w:rPr>
          <w:t>s</w:t>
        </w:r>
      </w:ins>
      <w:r w:rsidRPr="00FC3623">
        <w:rPr>
          <w:rFonts w:ascii="Times New Roman" w:hAnsi="Times New Roman" w:cs="Times New Roman"/>
        </w:rPr>
        <w:t xml:space="preserve"> to assist clinical evaluation of lung cancer risk probability. We found </w:t>
      </w:r>
      <w:commentRangeStart w:id="31"/>
      <w:r w:rsidRPr="00FC3623">
        <w:rPr>
          <w:rFonts w:ascii="Times New Roman" w:hAnsi="Times New Roman" w:cs="Times New Roman"/>
        </w:rPr>
        <w:t>four equations</w:t>
      </w:r>
      <w:commentRangeEnd w:id="31"/>
      <w:r w:rsidR="0099425A">
        <w:rPr>
          <w:rStyle w:val="CommentReference"/>
        </w:rPr>
        <w:commentReference w:id="31"/>
      </w:r>
      <w:r w:rsidRPr="00FC3623">
        <w:rPr>
          <w:rFonts w:ascii="Times New Roman" w:hAnsi="Times New Roman" w:cs="Times New Roman"/>
        </w:rPr>
        <w:t xml:space="preserve"> suitable for both rural and urban hospital as well as with or without CT scan. By further health economics analysis, we elucidated that these biomarker panel could increase the efficiency of current lung cancer screening procedure and to decrease the cost of lung cancer in China.</w:t>
      </w:r>
    </w:p>
    <w:p w14:paraId="7D42BC21" w14:textId="7777777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w:t>
      </w:r>
    </w:p>
    <w:p w14:paraId="663C30EF" w14:textId="77777777" w:rsidR="001646C3" w:rsidRDefault="001646C3">
      <w:pPr>
        <w:widowControl/>
        <w:spacing w:line="360" w:lineRule="auto"/>
        <w:jc w:val="left"/>
        <w:rPr>
          <w:rFonts w:ascii="Times New Roman" w:hAnsi="Times New Roman" w:cs="Times New Roman"/>
        </w:rPr>
        <w:pPrChange w:id="32" w:author="Looper Kwok" w:date="2016-02-20T14:58:00Z">
          <w:pPr>
            <w:widowControl/>
            <w:jc w:val="left"/>
          </w:pPr>
        </w:pPrChange>
      </w:pPr>
      <w:r>
        <w:rPr>
          <w:rFonts w:ascii="Times New Roman" w:hAnsi="Times New Roman" w:cs="Times New Roman"/>
        </w:rPr>
        <w:br w:type="page"/>
      </w:r>
    </w:p>
    <w:p w14:paraId="043838CD" w14:textId="6E2D9864" w:rsidR="00FC3623" w:rsidRPr="000E3F6C" w:rsidRDefault="00FC3623">
      <w:pPr>
        <w:spacing w:line="360" w:lineRule="auto"/>
        <w:rPr>
          <w:rFonts w:ascii="Times New Roman" w:hAnsi="Times New Roman" w:cs="Times New Roman"/>
          <w:b/>
          <w:rPrChange w:id="33" w:author="Looper Kwok" w:date="2016-02-20T15:31:00Z">
            <w:rPr>
              <w:rFonts w:ascii="Times New Roman" w:hAnsi="Times New Roman" w:cs="Times New Roman"/>
            </w:rPr>
          </w:rPrChange>
        </w:rPr>
      </w:pPr>
      <w:r w:rsidRPr="000E3F6C">
        <w:rPr>
          <w:rFonts w:ascii="Times New Roman" w:hAnsi="Times New Roman" w:cs="Times New Roman"/>
          <w:b/>
          <w:rPrChange w:id="34" w:author="Looper Kwok" w:date="2016-02-20T15:31:00Z">
            <w:rPr>
              <w:rFonts w:ascii="Times New Roman" w:hAnsi="Times New Roman" w:cs="Times New Roman"/>
            </w:rPr>
          </w:rPrChange>
        </w:rPr>
        <w:lastRenderedPageBreak/>
        <w:t>Background</w:t>
      </w:r>
    </w:p>
    <w:p w14:paraId="7BE7B8DB" w14:textId="641D43DC"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The early diagnosis of lung cancer patients is always very important issue. </w:t>
      </w:r>
      <w:commentRangeStart w:id="35"/>
      <w:r w:rsidRPr="00FC3623">
        <w:rPr>
          <w:rFonts w:ascii="Times New Roman" w:hAnsi="Times New Roman" w:cs="Times New Roman"/>
        </w:rPr>
        <w:t xml:space="preserve">Early in 60 years ago, Dr. </w:t>
      </w:r>
      <w:proofErr w:type="spellStart"/>
      <w:r w:rsidRPr="00FC3623">
        <w:rPr>
          <w:rFonts w:ascii="Times New Roman" w:hAnsi="Times New Roman" w:cs="Times New Roman"/>
        </w:rPr>
        <w:t>Overholt</w:t>
      </w:r>
      <w:proofErr w:type="spellEnd"/>
      <w:r w:rsidRPr="00FC3623">
        <w:rPr>
          <w:rFonts w:ascii="Times New Roman" w:hAnsi="Times New Roman" w:cs="Times New Roman"/>
        </w:rPr>
        <w:t xml:space="preserve"> </w:t>
      </w:r>
      <w:proofErr w:type="spellStart"/>
      <w:r w:rsidRPr="00FC3623">
        <w:rPr>
          <w:rFonts w:ascii="Times New Roman" w:hAnsi="Times New Roman" w:cs="Times New Roman"/>
        </w:rPr>
        <w:t>emphased</w:t>
      </w:r>
      <w:proofErr w:type="spellEnd"/>
      <w:r w:rsidRPr="00FC3623">
        <w:rPr>
          <w:rFonts w:ascii="Times New Roman" w:hAnsi="Times New Roman" w:cs="Times New Roman"/>
        </w:rPr>
        <w:t xml:space="preserve"> that ‘Every physician who is in active practice shoulders part of the cancer burden.’ </w:t>
      </w:r>
      <w:commentRangeEnd w:id="35"/>
      <w:r w:rsidR="0099425A">
        <w:rPr>
          <w:rStyle w:val="CommentReference"/>
        </w:rPr>
        <w:commentReference w:id="35"/>
      </w:r>
      <w:ins w:id="36" w:author="Looper Kwok" w:date="2016-02-19T15:31:00Z">
        <w:r w:rsidR="00703FF4" w:rsidRPr="00703FF4">
          <w:rPr>
            <w:rFonts w:ascii="Times New Roman" w:hAnsi="Times New Roman" w:cs="Times New Roman"/>
            <w:vertAlign w:val="superscript"/>
            <w:rPrChange w:id="37" w:author="Looper Kwok" w:date="2016-02-19T15:32:00Z">
              <w:rPr>
                <w:rFonts w:ascii="Times New Roman" w:hAnsi="Times New Roman" w:cs="Times New Roman"/>
              </w:rPr>
            </w:rPrChange>
          </w:rPr>
          <w:t>1</w:t>
        </w:r>
        <w:r w:rsidR="00703FF4">
          <w:rPr>
            <w:rFonts w:ascii="Times New Roman" w:hAnsi="Times New Roman" w:cs="Times New Roman"/>
          </w:rPr>
          <w:t>.</w:t>
        </w:r>
      </w:ins>
      <w:r w:rsidRPr="00FC3623">
        <w:rPr>
          <w:rFonts w:ascii="Times New Roman" w:hAnsi="Times New Roman" w:cs="Times New Roman"/>
        </w:rPr>
        <w:t xml:space="preserve"> Due to the </w:t>
      </w:r>
      <w:del w:id="38" w:author="Looper Kwok" w:date="2016-02-19T15:14:00Z">
        <w:r w:rsidRPr="00FC3623" w:rsidDel="0099425A">
          <w:rPr>
            <w:rFonts w:ascii="Times New Roman" w:hAnsi="Times New Roman" w:cs="Times New Roman"/>
          </w:rPr>
          <w:delText>10 year</w:delText>
        </w:r>
      </w:del>
      <w:ins w:id="39" w:author="Looper Kwok" w:date="2016-02-19T15:14:00Z">
        <w:r w:rsidR="0099425A" w:rsidRPr="00FC3623">
          <w:rPr>
            <w:rFonts w:ascii="Times New Roman" w:hAnsi="Times New Roman" w:cs="Times New Roman"/>
          </w:rPr>
          <w:t>10-year</w:t>
        </w:r>
      </w:ins>
      <w:r w:rsidRPr="00FC3623">
        <w:rPr>
          <w:rFonts w:ascii="Times New Roman" w:hAnsi="Times New Roman" w:cs="Times New Roman"/>
        </w:rPr>
        <w:t xml:space="preserve"> survival rate of stage I patients could be 88%, while if the patients received surgical resection within 1 month after diagnosis, the survival rate could </w:t>
      </w:r>
      <w:del w:id="40" w:author="Looper Kwok" w:date="2016-02-19T15:18:00Z">
        <w:r w:rsidRPr="00FC3623" w:rsidDel="00771DB6">
          <w:rPr>
            <w:rFonts w:ascii="Times New Roman" w:hAnsi="Times New Roman" w:cs="Times New Roman"/>
          </w:rPr>
          <w:delText>increased</w:delText>
        </w:r>
      </w:del>
      <w:ins w:id="41" w:author="Looper Kwok" w:date="2016-02-19T15:18:00Z">
        <w:r w:rsidR="00771DB6" w:rsidRPr="00FC3623">
          <w:rPr>
            <w:rFonts w:ascii="Times New Roman" w:hAnsi="Times New Roman" w:cs="Times New Roman"/>
          </w:rPr>
          <w:t>increase</w:t>
        </w:r>
      </w:ins>
      <w:r w:rsidRPr="00FC3623">
        <w:rPr>
          <w:rFonts w:ascii="Times New Roman" w:hAnsi="Times New Roman" w:cs="Times New Roman"/>
        </w:rPr>
        <w:t xml:space="preserve"> to 92%</w:t>
      </w:r>
      <w:ins w:id="42" w:author="Looper Kwok" w:date="2016-02-19T15:32: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43" w:author="Looper Kwok" w:date="2016-02-19T15:32:00Z">
              <w:rPr>
                <w:rFonts w:ascii="Times New Roman" w:hAnsi="Times New Roman" w:cs="Times New Roman"/>
              </w:rPr>
            </w:rPrChange>
          </w:rPr>
          <w:t>2</w:t>
        </w:r>
      </w:ins>
      <w:r w:rsidRPr="00FC3623">
        <w:rPr>
          <w:rFonts w:ascii="Times New Roman" w:hAnsi="Times New Roman" w:cs="Times New Roman"/>
        </w:rPr>
        <w:t>.  Current by the National Lung Screening Trail (NLST) (ClinicalTrails.gov number, NCT00047385) study result, low dose</w:t>
      </w:r>
      <w:ins w:id="44" w:author="Looper Kwok" w:date="2016-02-19T15:21:00Z">
        <w:r w:rsidR="00771DB6">
          <w:rPr>
            <w:rFonts w:ascii="Times New Roman" w:hAnsi="Times New Roman" w:cs="Times New Roman"/>
          </w:rPr>
          <w:t xml:space="preserve"> c</w:t>
        </w:r>
        <w:r w:rsidR="00771DB6" w:rsidRPr="00771DB6">
          <w:rPr>
            <w:rFonts w:ascii="Times New Roman" w:hAnsi="Times New Roman" w:cs="Times New Roman"/>
          </w:rPr>
          <w:t xml:space="preserve">omputed </w:t>
        </w:r>
        <w:r w:rsidR="00771DB6">
          <w:rPr>
            <w:rFonts w:ascii="Times New Roman" w:hAnsi="Times New Roman" w:cs="Times New Roman"/>
          </w:rPr>
          <w:t>t</w:t>
        </w:r>
        <w:r w:rsidR="00771DB6" w:rsidRPr="00771DB6">
          <w:rPr>
            <w:rFonts w:ascii="Times New Roman" w:hAnsi="Times New Roman" w:cs="Times New Roman"/>
          </w:rPr>
          <w:t>omography</w:t>
        </w:r>
      </w:ins>
      <w:r w:rsidRPr="00FC3623">
        <w:rPr>
          <w:rFonts w:ascii="Times New Roman" w:hAnsi="Times New Roman" w:cs="Times New Roman"/>
        </w:rPr>
        <w:t xml:space="preserve"> </w:t>
      </w:r>
      <w:ins w:id="45" w:author="Looper Kwok" w:date="2016-02-19T15:21:00Z">
        <w:r w:rsidR="00771DB6">
          <w:rPr>
            <w:rFonts w:ascii="Times New Roman" w:hAnsi="Times New Roman" w:cs="Times New Roman"/>
          </w:rPr>
          <w:t>(LD</w:t>
        </w:r>
      </w:ins>
      <w:r w:rsidRPr="00FC3623">
        <w:rPr>
          <w:rFonts w:ascii="Times New Roman" w:hAnsi="Times New Roman" w:cs="Times New Roman"/>
        </w:rPr>
        <w:t>CT</w:t>
      </w:r>
      <w:ins w:id="46" w:author="Looper Kwok" w:date="2016-02-19T15:21:00Z">
        <w:r w:rsidR="00771DB6">
          <w:rPr>
            <w:rFonts w:ascii="Times New Roman" w:hAnsi="Times New Roman" w:cs="Times New Roman"/>
          </w:rPr>
          <w:t>)</w:t>
        </w:r>
      </w:ins>
      <w:r w:rsidRPr="00FC3623">
        <w:rPr>
          <w:rFonts w:ascii="Times New Roman" w:hAnsi="Times New Roman" w:cs="Times New Roman"/>
        </w:rPr>
        <w:t xml:space="preserve"> scan for screening in high-risk population (with a history of cigarette smoking ≥ 30 pack-years and elder between 55 and 74 years old) reduced 20% mortality from lung cancer</w:t>
      </w:r>
      <w:ins w:id="47" w:author="Looper Kwok" w:date="2016-02-19T15:32: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48" w:author="Looper Kwok" w:date="2016-02-19T15:32:00Z">
              <w:rPr>
                <w:rFonts w:ascii="Times New Roman" w:hAnsi="Times New Roman" w:cs="Times New Roman"/>
              </w:rPr>
            </w:rPrChange>
          </w:rPr>
          <w:t>3</w:t>
        </w:r>
      </w:ins>
      <w:r w:rsidRPr="00FC3623">
        <w:rPr>
          <w:rFonts w:ascii="Times New Roman" w:hAnsi="Times New Roman" w:cs="Times New Roman"/>
        </w:rPr>
        <w:t xml:space="preserve">. </w:t>
      </w:r>
      <w:del w:id="49" w:author="Looper Kwok" w:date="2016-02-19T15:18:00Z">
        <w:r w:rsidRPr="00FC3623" w:rsidDel="00771DB6">
          <w:rPr>
            <w:rFonts w:ascii="Times New Roman" w:hAnsi="Times New Roman" w:cs="Times New Roman"/>
          </w:rPr>
          <w:delText xml:space="preserve">  </w:delText>
        </w:r>
      </w:del>
      <w:r w:rsidRPr="00FC3623">
        <w:rPr>
          <w:rFonts w:ascii="Times New Roman" w:hAnsi="Times New Roman" w:cs="Times New Roman"/>
        </w:rPr>
        <w:t>And also in NELSON trail, by applying CT screening tragedy, more often diagnosed at stage I and less often at stage IIIB-IV</w:t>
      </w:r>
      <w:ins w:id="50" w:author="Looper Kwok" w:date="2016-02-19T15:32: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51" w:author="Looper Kwok" w:date="2016-02-19T15:32:00Z">
              <w:rPr>
                <w:rFonts w:ascii="Times New Roman" w:hAnsi="Times New Roman" w:cs="Times New Roman"/>
              </w:rPr>
            </w:rPrChange>
          </w:rPr>
          <w:t>4</w:t>
        </w:r>
      </w:ins>
      <w:r w:rsidRPr="00FC3623">
        <w:rPr>
          <w:rFonts w:ascii="Times New Roman" w:hAnsi="Times New Roman" w:cs="Times New Roman"/>
        </w:rPr>
        <w:t xml:space="preserve">. </w:t>
      </w:r>
      <w:del w:id="52" w:author="Looper Kwok" w:date="2016-02-19T15:18:00Z">
        <w:r w:rsidRPr="00FC3623" w:rsidDel="00771DB6">
          <w:rPr>
            <w:rFonts w:ascii="Times New Roman" w:hAnsi="Times New Roman" w:cs="Times New Roman"/>
          </w:rPr>
          <w:delText xml:space="preserve"> </w:delText>
        </w:r>
      </w:del>
      <w:r w:rsidRPr="00FC3623">
        <w:rPr>
          <w:rFonts w:ascii="Times New Roman" w:hAnsi="Times New Roman" w:cs="Times New Roman"/>
        </w:rPr>
        <w:t>While the due to different demographics and health care system, the benefit of LDCT might be limited. Rotterdam Study in Netherlands found there was minority of patients with lung cancer meets the NLST high-risk criteria, which means it should with caution to apply the screening model</w:t>
      </w:r>
      <w:ins w:id="53" w:author="Looper Kwok" w:date="2016-02-19T15:32: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54" w:author="Looper Kwok" w:date="2016-02-19T15:32:00Z">
              <w:rPr>
                <w:rFonts w:ascii="Times New Roman" w:hAnsi="Times New Roman" w:cs="Times New Roman"/>
              </w:rPr>
            </w:rPrChange>
          </w:rPr>
          <w:t>5</w:t>
        </w:r>
      </w:ins>
      <w:r w:rsidRPr="00FC3623">
        <w:rPr>
          <w:rFonts w:ascii="Times New Roman" w:hAnsi="Times New Roman" w:cs="Times New Roman"/>
        </w:rPr>
        <w:t xml:space="preserve">. </w:t>
      </w:r>
      <w:del w:id="55" w:author="Looper Kwok" w:date="2016-02-19T15:19:00Z">
        <w:r w:rsidRPr="00FC3623" w:rsidDel="00771DB6">
          <w:rPr>
            <w:rFonts w:ascii="Times New Roman" w:hAnsi="Times New Roman" w:cs="Times New Roman"/>
          </w:rPr>
          <w:delText xml:space="preserve"> </w:delText>
        </w:r>
      </w:del>
      <w:r w:rsidRPr="00FC3623">
        <w:rPr>
          <w:rFonts w:ascii="Times New Roman" w:hAnsi="Times New Roman" w:cs="Times New Roman"/>
        </w:rPr>
        <w:t>DANTE trail also found there is limited statistical power to support the efficacy of LDCT screening</w:t>
      </w:r>
      <w:ins w:id="56" w:author="Looper Kwok" w:date="2016-02-19T15:33: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57" w:author="Looper Kwok" w:date="2016-02-19T15:33:00Z">
              <w:rPr>
                <w:rFonts w:ascii="Times New Roman" w:hAnsi="Times New Roman" w:cs="Times New Roman"/>
              </w:rPr>
            </w:rPrChange>
          </w:rPr>
          <w:t>6</w:t>
        </w:r>
      </w:ins>
      <w:r w:rsidRPr="00FC3623">
        <w:rPr>
          <w:rFonts w:ascii="Times New Roman" w:hAnsi="Times New Roman" w:cs="Times New Roman"/>
        </w:rPr>
        <w:t xml:space="preserve">. </w:t>
      </w:r>
      <w:del w:id="58" w:author="Looper Kwok" w:date="2016-02-19T15:21:00Z">
        <w:r w:rsidRPr="00FC3623" w:rsidDel="00771DB6">
          <w:rPr>
            <w:rFonts w:ascii="Times New Roman" w:hAnsi="Times New Roman" w:cs="Times New Roman"/>
          </w:rPr>
          <w:delText xml:space="preserve"> </w:delText>
        </w:r>
      </w:del>
      <w:r w:rsidRPr="00FC3623">
        <w:rPr>
          <w:rFonts w:ascii="Times New Roman" w:hAnsi="Times New Roman" w:cs="Times New Roman"/>
        </w:rPr>
        <w:t xml:space="preserve">Besides, from </w:t>
      </w:r>
      <w:proofErr w:type="spellStart"/>
      <w:r w:rsidRPr="00FC3623">
        <w:rPr>
          <w:rFonts w:ascii="Times New Roman" w:hAnsi="Times New Roman" w:cs="Times New Roman"/>
        </w:rPr>
        <w:t>PLuSS</w:t>
      </w:r>
      <w:proofErr w:type="spellEnd"/>
      <w:r w:rsidRPr="00FC3623">
        <w:rPr>
          <w:rFonts w:ascii="Times New Roman" w:hAnsi="Times New Roman" w:cs="Times New Roman"/>
        </w:rPr>
        <w:t xml:space="preserve"> cohort, the false positive results by CT scan also lead to unnecessary invasive procedure</w:t>
      </w:r>
      <w:ins w:id="59" w:author="Looper Kwok" w:date="2016-02-19T15:33: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60" w:author="Looper Kwok" w:date="2016-02-19T15:33:00Z">
              <w:rPr>
                <w:rFonts w:ascii="Times New Roman" w:hAnsi="Times New Roman" w:cs="Times New Roman"/>
              </w:rPr>
            </w:rPrChange>
          </w:rPr>
          <w:t>7</w:t>
        </w:r>
      </w:ins>
      <w:r w:rsidRPr="00FC3623">
        <w:rPr>
          <w:rFonts w:ascii="Times New Roman" w:hAnsi="Times New Roman" w:cs="Times New Roman"/>
        </w:rPr>
        <w:t xml:space="preserve">. </w:t>
      </w:r>
      <w:del w:id="61" w:author="Looper Kwok" w:date="2016-02-19T15:28:00Z">
        <w:r w:rsidRPr="00FC3623" w:rsidDel="00703FF4">
          <w:rPr>
            <w:rFonts w:ascii="Times New Roman" w:hAnsi="Times New Roman" w:cs="Times New Roman"/>
          </w:rPr>
          <w:delText xml:space="preserve"> </w:delText>
        </w:r>
      </w:del>
      <w:r w:rsidRPr="00FC3623">
        <w:rPr>
          <w:rFonts w:ascii="Times New Roman" w:hAnsi="Times New Roman" w:cs="Times New Roman"/>
        </w:rPr>
        <w:t xml:space="preserve">Currently, in American College of Chest </w:t>
      </w:r>
      <w:proofErr w:type="spellStart"/>
      <w:r w:rsidRPr="00FC3623">
        <w:rPr>
          <w:rFonts w:ascii="Times New Roman" w:hAnsi="Times New Roman" w:cs="Times New Roman"/>
        </w:rPr>
        <w:t>Physican</w:t>
      </w:r>
      <w:proofErr w:type="spellEnd"/>
      <w:r w:rsidRPr="00FC3623">
        <w:rPr>
          <w:rFonts w:ascii="Times New Roman" w:hAnsi="Times New Roman" w:cs="Times New Roman"/>
        </w:rPr>
        <w:t xml:space="preserve"> (ACCP) and Chinese Alliance Against Lung Cancer (CAALC) guidelines, the follow-up procedure was mainly depended on the nodule diameters</w:t>
      </w:r>
      <w:ins w:id="62" w:author="Looper Kwok" w:date="2016-02-19T15:33: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63" w:author="Looper Kwok" w:date="2016-02-19T15:33:00Z">
              <w:rPr>
                <w:rFonts w:ascii="Times New Roman" w:hAnsi="Times New Roman" w:cs="Times New Roman"/>
              </w:rPr>
            </w:rPrChange>
          </w:rPr>
          <w:t>8,9</w:t>
        </w:r>
      </w:ins>
      <w:del w:id="64" w:author="Looper Kwok" w:date="2016-02-19T15:28:00Z">
        <w:r w:rsidRPr="00FC3623" w:rsidDel="00703FF4">
          <w:rPr>
            <w:rFonts w:ascii="Times New Roman" w:hAnsi="Times New Roman" w:cs="Times New Roman"/>
          </w:rPr>
          <w:delText xml:space="preserve">   </w:delText>
        </w:r>
      </w:del>
      <w:r w:rsidRPr="00FC3623">
        <w:rPr>
          <w:rFonts w:ascii="Times New Roman" w:hAnsi="Times New Roman" w:cs="Times New Roman"/>
        </w:rPr>
        <w:t xml:space="preserve">. Besides, one adjusted model from Mayo Clinic includes Age, </w:t>
      </w:r>
      <w:r w:rsidRPr="00FC3623">
        <w:rPr>
          <w:rFonts w:ascii="Times New Roman" w:hAnsi="Times New Roman" w:cs="Times New Roman"/>
        </w:rPr>
        <w:lastRenderedPageBreak/>
        <w:t>Smoke, Cancer, Diameter, Speculation and Position is combined to evaluate the probability</w:t>
      </w:r>
      <w:ins w:id="65" w:author="Looper Kwok" w:date="2016-02-19T15:34: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66" w:author="Looper Kwok" w:date="2016-02-19T15:34:00Z">
              <w:rPr>
                <w:rFonts w:ascii="Times New Roman" w:hAnsi="Times New Roman" w:cs="Times New Roman"/>
              </w:rPr>
            </w:rPrChange>
          </w:rPr>
          <w:t>10</w:t>
        </w:r>
      </w:ins>
      <w:del w:id="67" w:author="Looper Kwok" w:date="2016-02-19T15:28:00Z">
        <w:r w:rsidRPr="00FC3623" w:rsidDel="00703FF4">
          <w:rPr>
            <w:rFonts w:ascii="Times New Roman" w:hAnsi="Times New Roman" w:cs="Times New Roman"/>
          </w:rPr>
          <w:delText xml:space="preserve"> </w:delText>
        </w:r>
      </w:del>
      <w:r w:rsidRPr="00FC3623">
        <w:rPr>
          <w:rFonts w:ascii="Times New Roman" w:hAnsi="Times New Roman" w:cs="Times New Roman"/>
        </w:rPr>
        <w:t xml:space="preserve">. </w:t>
      </w:r>
    </w:p>
    <w:p w14:paraId="4FFA4914" w14:textId="725EA165"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By combining multi-biomarker test in blood improve single assay detection of early cancer</w:t>
      </w:r>
      <w:ins w:id="68" w:author="Looper Kwok" w:date="2016-02-19T15:34: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69" w:author="Looper Kwok" w:date="2016-02-19T15:34:00Z">
              <w:rPr>
                <w:rFonts w:ascii="Times New Roman" w:hAnsi="Times New Roman" w:cs="Times New Roman"/>
              </w:rPr>
            </w:rPrChange>
          </w:rPr>
          <w:t>11</w:t>
        </w:r>
      </w:ins>
      <w:r w:rsidRPr="00FC3623">
        <w:rPr>
          <w:rFonts w:ascii="Times New Roman" w:hAnsi="Times New Roman" w:cs="Times New Roman"/>
        </w:rPr>
        <w:t>.</w:t>
      </w:r>
      <w:del w:id="70" w:author="Looper Kwok" w:date="2016-02-19T15:34:00Z">
        <w:r w:rsidRPr="00FC3623" w:rsidDel="00703FF4">
          <w:rPr>
            <w:rFonts w:ascii="Times New Roman" w:hAnsi="Times New Roman" w:cs="Times New Roman"/>
          </w:rPr>
          <w:delText xml:space="preserve"> </w:delText>
        </w:r>
      </w:del>
      <w:r w:rsidRPr="00FC3623">
        <w:rPr>
          <w:rFonts w:ascii="Times New Roman" w:hAnsi="Times New Roman" w:cs="Times New Roman"/>
        </w:rPr>
        <w:t xml:space="preserve"> Also there were several new blood biomarkers validated to help detect early-stage of lung cancer patients</w:t>
      </w:r>
      <w:ins w:id="71" w:author="Looper Kwok" w:date="2016-02-19T15:34: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72" w:author="Looper Kwok" w:date="2016-02-19T15:34:00Z">
              <w:rPr>
                <w:rFonts w:ascii="Times New Roman" w:hAnsi="Times New Roman" w:cs="Times New Roman"/>
              </w:rPr>
            </w:rPrChange>
          </w:rPr>
          <w:t>12</w:t>
        </w:r>
        <w:r w:rsidR="00703FF4">
          <w:rPr>
            <w:rFonts w:ascii="Times New Roman" w:hAnsi="Times New Roman" w:cs="Times New Roman"/>
            <w:vertAlign w:val="superscript"/>
          </w:rPr>
          <w:t>,13</w:t>
        </w:r>
      </w:ins>
      <w:r w:rsidRPr="00FC3623">
        <w:rPr>
          <w:rFonts w:ascii="Times New Roman" w:hAnsi="Times New Roman" w:cs="Times New Roman"/>
        </w:rPr>
        <w:t>. And some study tried to combine the biomarker with clinical parameters, which could improve the efficacy of the panel</w:t>
      </w:r>
      <w:ins w:id="73" w:author="Looper Kwok" w:date="2016-02-19T15:34: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74" w:author="Looper Kwok" w:date="2016-02-19T15:34:00Z">
              <w:rPr>
                <w:rFonts w:ascii="Times New Roman" w:hAnsi="Times New Roman" w:cs="Times New Roman"/>
              </w:rPr>
            </w:rPrChange>
          </w:rPr>
          <w:t>14</w:t>
        </w:r>
      </w:ins>
      <w:r w:rsidRPr="00FC3623">
        <w:rPr>
          <w:rFonts w:ascii="Times New Roman" w:hAnsi="Times New Roman" w:cs="Times New Roman"/>
        </w:rPr>
        <w:t xml:space="preserve">. </w:t>
      </w:r>
      <w:del w:id="75" w:author="Looper Kwok" w:date="2016-02-19T15:29:00Z">
        <w:r w:rsidRPr="00FC3623" w:rsidDel="00703FF4">
          <w:rPr>
            <w:rFonts w:ascii="Times New Roman" w:hAnsi="Times New Roman" w:cs="Times New Roman"/>
          </w:rPr>
          <w:delText xml:space="preserve"> However</w:delText>
        </w:r>
      </w:del>
      <w:ins w:id="76" w:author="Looper Kwok" w:date="2016-02-19T15:29:00Z">
        <w:r w:rsidR="00703FF4" w:rsidRPr="00FC3623">
          <w:rPr>
            <w:rFonts w:ascii="Times New Roman" w:hAnsi="Times New Roman" w:cs="Times New Roman"/>
          </w:rPr>
          <w:t>However,</w:t>
        </w:r>
      </w:ins>
      <w:r w:rsidRPr="00FC3623">
        <w:rPr>
          <w:rFonts w:ascii="Times New Roman" w:hAnsi="Times New Roman" w:cs="Times New Roman"/>
        </w:rPr>
        <w:t xml:space="preserve"> plasma DNA level is found limited to improve the accuracy of lung cancer CT screening</w:t>
      </w:r>
      <w:ins w:id="77" w:author="Looper Kwok" w:date="2016-02-19T15:34: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78" w:author="Looper Kwok" w:date="2016-02-19T15:34:00Z">
              <w:rPr>
                <w:rFonts w:ascii="Times New Roman" w:hAnsi="Times New Roman" w:cs="Times New Roman"/>
              </w:rPr>
            </w:rPrChange>
          </w:rPr>
          <w:t>15</w:t>
        </w:r>
      </w:ins>
      <w:r w:rsidRPr="00FC3623">
        <w:rPr>
          <w:rFonts w:ascii="Times New Roman" w:hAnsi="Times New Roman" w:cs="Times New Roman"/>
        </w:rPr>
        <w:t xml:space="preserve">. </w:t>
      </w:r>
      <w:del w:id="79" w:author="Looper Kwok" w:date="2016-02-19T15:29:00Z">
        <w:r w:rsidRPr="00FC3623" w:rsidDel="00703FF4">
          <w:rPr>
            <w:rFonts w:ascii="Times New Roman" w:hAnsi="Times New Roman" w:cs="Times New Roman"/>
          </w:rPr>
          <w:delText xml:space="preserve"> </w:delText>
        </w:r>
      </w:del>
      <w:r w:rsidRPr="00FC3623">
        <w:rPr>
          <w:rFonts w:ascii="Times New Roman" w:hAnsi="Times New Roman" w:cs="Times New Roman"/>
        </w:rPr>
        <w:t xml:space="preserve">Previously we did a preliminary single center study on lung cancer biomarker panel study, and found combined </w:t>
      </w:r>
      <w:bookmarkStart w:id="80" w:name="OLE_LINK4"/>
      <w:proofErr w:type="spellStart"/>
      <w:r w:rsidRPr="00FC3623">
        <w:rPr>
          <w:rFonts w:ascii="Times New Roman" w:hAnsi="Times New Roman" w:cs="Times New Roman"/>
        </w:rPr>
        <w:t>ProGRP</w:t>
      </w:r>
      <w:proofErr w:type="spellEnd"/>
      <w:r w:rsidRPr="00FC3623">
        <w:rPr>
          <w:rFonts w:ascii="Times New Roman" w:hAnsi="Times New Roman" w:cs="Times New Roman"/>
        </w:rPr>
        <w:t xml:space="preserve">, CEA, SCC and CYRFRA21-1 </w:t>
      </w:r>
      <w:bookmarkEnd w:id="80"/>
      <w:r w:rsidRPr="00FC3623">
        <w:rPr>
          <w:rFonts w:ascii="Times New Roman" w:hAnsi="Times New Roman" w:cs="Times New Roman"/>
        </w:rPr>
        <w:t>could improve CT scan sensitivity for patients with lung cancer</w:t>
      </w:r>
      <w:ins w:id="81" w:author="Looper Kwok" w:date="2016-02-19T15:35:00Z">
        <w:r w:rsidR="00703FF4">
          <w:rPr>
            <w:rFonts w:ascii="Times New Roman" w:hAnsi="Times New Roman" w:cs="Times New Roman"/>
          </w:rPr>
          <w:t xml:space="preserve"> </w:t>
        </w:r>
        <w:r w:rsidR="00703FF4" w:rsidRPr="00703FF4">
          <w:rPr>
            <w:rFonts w:ascii="Times New Roman" w:hAnsi="Times New Roman" w:cs="Times New Roman"/>
            <w:vertAlign w:val="superscript"/>
            <w:rPrChange w:id="82" w:author="Looper Kwok" w:date="2016-02-19T15:35:00Z">
              <w:rPr>
                <w:rFonts w:ascii="Times New Roman" w:hAnsi="Times New Roman" w:cs="Times New Roman"/>
              </w:rPr>
            </w:rPrChange>
          </w:rPr>
          <w:t>16</w:t>
        </w:r>
      </w:ins>
      <w:r w:rsidRPr="00FC3623">
        <w:rPr>
          <w:rFonts w:ascii="Times New Roman" w:hAnsi="Times New Roman" w:cs="Times New Roman"/>
        </w:rPr>
        <w:t xml:space="preserve">. </w:t>
      </w:r>
      <w:del w:id="83" w:author="Looper Kwok" w:date="2016-02-19T15:29:00Z">
        <w:r w:rsidRPr="00FC3623" w:rsidDel="00703FF4">
          <w:rPr>
            <w:rFonts w:ascii="Times New Roman" w:hAnsi="Times New Roman" w:cs="Times New Roman"/>
          </w:rPr>
          <w:delText xml:space="preserve"> </w:delText>
        </w:r>
      </w:del>
      <w:r w:rsidRPr="00FC3623">
        <w:rPr>
          <w:rFonts w:ascii="Times New Roman" w:hAnsi="Times New Roman" w:cs="Times New Roman"/>
        </w:rPr>
        <w:t>In this study we report the development and validation of models and calculators for predicting the probability of lung cancer in population with high risk of lung cancer using data from Lung Cancer Biomark</w:t>
      </w:r>
      <w:r w:rsidR="001646C3">
        <w:rPr>
          <w:rFonts w:ascii="Times New Roman" w:hAnsi="Times New Roman" w:cs="Times New Roman"/>
        </w:rPr>
        <w:t>er Panel in China (LCBP) study.</w:t>
      </w:r>
    </w:p>
    <w:p w14:paraId="7B2724A8" w14:textId="77777777" w:rsidR="001646C3" w:rsidRDefault="001646C3">
      <w:pPr>
        <w:widowControl/>
        <w:spacing w:line="360" w:lineRule="auto"/>
        <w:jc w:val="left"/>
        <w:rPr>
          <w:rFonts w:ascii="Times New Roman" w:hAnsi="Times New Roman" w:cs="Times New Roman"/>
        </w:rPr>
        <w:pPrChange w:id="84" w:author="Looper Kwok" w:date="2016-02-20T14:58:00Z">
          <w:pPr>
            <w:widowControl/>
            <w:jc w:val="left"/>
          </w:pPr>
        </w:pPrChange>
      </w:pPr>
      <w:r>
        <w:rPr>
          <w:rFonts w:ascii="Times New Roman" w:hAnsi="Times New Roman" w:cs="Times New Roman"/>
        </w:rPr>
        <w:br w:type="page"/>
      </w:r>
    </w:p>
    <w:p w14:paraId="4FD25E67" w14:textId="453AC868" w:rsidR="00FC3623" w:rsidRPr="00703FF4" w:rsidRDefault="00FC3623">
      <w:pPr>
        <w:spacing w:line="360" w:lineRule="auto"/>
        <w:rPr>
          <w:rFonts w:ascii="Times New Roman" w:hAnsi="Times New Roman" w:cs="Times New Roman"/>
          <w:b/>
          <w:rPrChange w:id="85" w:author="Looper Kwok" w:date="2016-02-19T15:37:00Z">
            <w:rPr>
              <w:rFonts w:ascii="Times New Roman" w:hAnsi="Times New Roman" w:cs="Times New Roman"/>
            </w:rPr>
          </w:rPrChange>
        </w:rPr>
      </w:pPr>
      <w:r w:rsidRPr="00703FF4">
        <w:rPr>
          <w:rFonts w:ascii="Times New Roman" w:hAnsi="Times New Roman" w:cs="Times New Roman"/>
          <w:b/>
          <w:rPrChange w:id="86" w:author="Looper Kwok" w:date="2016-02-19T15:37:00Z">
            <w:rPr>
              <w:rFonts w:ascii="Times New Roman" w:hAnsi="Times New Roman" w:cs="Times New Roman"/>
            </w:rPr>
          </w:rPrChange>
        </w:rPr>
        <w:lastRenderedPageBreak/>
        <w:t>Methods</w:t>
      </w:r>
    </w:p>
    <w:p w14:paraId="23E08545" w14:textId="77777777" w:rsidR="00436302" w:rsidRPr="007F5017" w:rsidRDefault="00436302">
      <w:pPr>
        <w:spacing w:line="360" w:lineRule="auto"/>
        <w:rPr>
          <w:rFonts w:ascii="Times New Roman" w:hAnsi="Times New Roman" w:cs="Times New Roman"/>
          <w:b/>
        </w:rPr>
      </w:pPr>
      <w:moveToRangeStart w:id="87" w:author="Looper Kwok" w:date="2016-02-19T15:54:00Z" w:name="move443660602"/>
      <w:moveTo w:id="88" w:author="Looper Kwok" w:date="2016-02-19T15:54:00Z">
        <w:r w:rsidRPr="007F5017">
          <w:rPr>
            <w:rFonts w:ascii="Times New Roman" w:hAnsi="Times New Roman" w:cs="Times New Roman"/>
            <w:b/>
          </w:rPr>
          <w:t>Patient Selection</w:t>
        </w:r>
      </w:moveTo>
    </w:p>
    <w:p w14:paraId="77655F36" w14:textId="4CAB7298" w:rsidR="00436302" w:rsidRPr="00FC3623" w:rsidRDefault="00436302">
      <w:pPr>
        <w:spacing w:line="360" w:lineRule="auto"/>
        <w:rPr>
          <w:rFonts w:ascii="Times New Roman" w:hAnsi="Times New Roman" w:cs="Times New Roman"/>
        </w:rPr>
      </w:pPr>
      <w:moveTo w:id="89" w:author="Looper Kwok" w:date="2016-02-19T15:54:00Z">
        <w:r w:rsidRPr="00FC3623">
          <w:rPr>
            <w:rFonts w:ascii="Times New Roman" w:hAnsi="Times New Roman" w:cs="Times New Roman"/>
          </w:rPr>
          <w:t xml:space="preserve">All patients enrolled in this study signed an informed consent form approve by </w:t>
        </w:r>
        <w:proofErr w:type="spellStart"/>
        <w:r w:rsidRPr="00FC3623">
          <w:rPr>
            <w:rFonts w:ascii="Times New Roman" w:hAnsi="Times New Roman" w:cs="Times New Roman"/>
          </w:rPr>
          <w:t>Zhongshan</w:t>
        </w:r>
        <w:proofErr w:type="spellEnd"/>
        <w:r w:rsidRPr="00FC3623">
          <w:rPr>
            <w:rFonts w:ascii="Times New Roman" w:hAnsi="Times New Roman" w:cs="Times New Roman"/>
          </w:rPr>
          <w:t xml:space="preserve"> Hospital </w:t>
        </w:r>
        <w:proofErr w:type="spellStart"/>
        <w:r w:rsidRPr="00FC3623">
          <w:rPr>
            <w:rFonts w:ascii="Times New Roman" w:hAnsi="Times New Roman" w:cs="Times New Roman"/>
          </w:rPr>
          <w:t>Fudan</w:t>
        </w:r>
        <w:proofErr w:type="spellEnd"/>
        <w:r w:rsidRPr="00FC3623">
          <w:rPr>
            <w:rFonts w:ascii="Times New Roman" w:hAnsi="Times New Roman" w:cs="Times New Roman"/>
          </w:rPr>
          <w:t xml:space="preserve"> University’s Institutional Review Board and other four branch institutions in accordance with an assurance filed with and approved by the Department of Health and Human Services. The training set included a total of 410 </w:t>
        </w:r>
        <w:commentRangeStart w:id="90"/>
        <w:r w:rsidRPr="00FC3623">
          <w:rPr>
            <w:rFonts w:ascii="Times New Roman" w:hAnsi="Times New Roman" w:cs="Times New Roman"/>
          </w:rPr>
          <w:t>achieved serum samples</w:t>
        </w:r>
      </w:moveTo>
      <w:commentRangeEnd w:id="90"/>
      <w:r w:rsidR="004D25D0">
        <w:rPr>
          <w:rStyle w:val="CommentReference"/>
        </w:rPr>
        <w:commentReference w:id="90"/>
      </w:r>
      <w:moveTo w:id="91" w:author="Looper Kwok" w:date="2016-02-19T15:54:00Z">
        <w:r w:rsidRPr="00FC3623">
          <w:rPr>
            <w:rFonts w:ascii="Times New Roman" w:hAnsi="Times New Roman" w:cs="Times New Roman"/>
          </w:rPr>
          <w:t xml:space="preserve">, collected between February 2014 and December 2013. A total of 184, 200 and 26 of these 410 training serum samples were separately provide by Peking Union Medical College Hospital, </w:t>
        </w:r>
        <w:commentRangeStart w:id="92"/>
        <w:r w:rsidRPr="00FC3623">
          <w:rPr>
            <w:rFonts w:ascii="Times New Roman" w:hAnsi="Times New Roman" w:cs="Times New Roman"/>
          </w:rPr>
          <w:t>Henan Provincial Hospital</w:t>
        </w:r>
      </w:moveTo>
      <w:commentRangeEnd w:id="92"/>
      <w:r w:rsidR="004D25D0">
        <w:rPr>
          <w:rStyle w:val="CommentReference"/>
        </w:rPr>
        <w:commentReference w:id="92"/>
      </w:r>
      <w:moveTo w:id="93" w:author="Looper Kwok" w:date="2016-02-19T15:54:00Z">
        <w:r w:rsidRPr="00FC3623">
          <w:rPr>
            <w:rFonts w:ascii="Times New Roman" w:hAnsi="Times New Roman" w:cs="Times New Roman"/>
          </w:rPr>
          <w:t xml:space="preserve"> and Nanjing </w:t>
        </w:r>
      </w:moveTo>
      <w:ins w:id="94" w:author="Looper Kwok" w:date="2016-02-19T17:12:00Z">
        <w:r w:rsidR="004D25D0">
          <w:rPr>
            <w:rFonts w:ascii="Times New Roman" w:hAnsi="Times New Roman" w:cs="Times New Roman"/>
          </w:rPr>
          <w:t>People’s Liberation Army (</w:t>
        </w:r>
      </w:ins>
      <w:moveTo w:id="95" w:author="Looper Kwok" w:date="2016-02-19T15:54:00Z">
        <w:r w:rsidRPr="00FC3623">
          <w:rPr>
            <w:rFonts w:ascii="Times New Roman" w:hAnsi="Times New Roman" w:cs="Times New Roman"/>
          </w:rPr>
          <w:t>PLA</w:t>
        </w:r>
      </w:moveTo>
      <w:ins w:id="96" w:author="Looper Kwok" w:date="2016-02-19T17:12:00Z">
        <w:r w:rsidR="004D25D0">
          <w:rPr>
            <w:rFonts w:ascii="Times New Roman" w:hAnsi="Times New Roman" w:cs="Times New Roman"/>
          </w:rPr>
          <w:t>)</w:t>
        </w:r>
      </w:ins>
      <w:moveTo w:id="97" w:author="Looper Kwok" w:date="2016-02-19T15:54:00Z">
        <w:r w:rsidRPr="00FC3623">
          <w:rPr>
            <w:rFonts w:ascii="Times New Roman" w:hAnsi="Times New Roman" w:cs="Times New Roman"/>
          </w:rPr>
          <w:t xml:space="preserve"> General Hospital, who met the following </w:t>
        </w:r>
        <w:commentRangeStart w:id="98"/>
        <w:r w:rsidRPr="00FC3623">
          <w:rPr>
            <w:rFonts w:ascii="Times New Roman" w:hAnsi="Times New Roman" w:cs="Times New Roman"/>
          </w:rPr>
          <w:t>inclusion criteria</w:t>
        </w:r>
      </w:moveTo>
      <w:commentRangeEnd w:id="98"/>
      <w:r w:rsidR="004D25D0">
        <w:rPr>
          <w:rStyle w:val="CommentReference"/>
        </w:rPr>
        <w:commentReference w:id="98"/>
      </w:r>
      <w:moveTo w:id="99" w:author="Looper Kwok" w:date="2016-02-19T15:54:00Z">
        <w:r w:rsidRPr="00FC3623">
          <w:rPr>
            <w:rFonts w:ascii="Times New Roman" w:hAnsi="Times New Roman" w:cs="Times New Roman"/>
          </w:rPr>
          <w:t xml:space="preserve">: (1) no prior history of lung cancer, (2) no currently known </w:t>
        </w:r>
        <w:proofErr w:type="spellStart"/>
        <w:r w:rsidRPr="00FC3623">
          <w:rPr>
            <w:rFonts w:ascii="Times New Roman" w:hAnsi="Times New Roman" w:cs="Times New Roman"/>
          </w:rPr>
          <w:t>extrathoracic</w:t>
        </w:r>
        <w:proofErr w:type="spellEnd"/>
        <w:r w:rsidRPr="00FC3623">
          <w:rPr>
            <w:rFonts w:ascii="Times New Roman" w:hAnsi="Times New Roman" w:cs="Times New Roman"/>
          </w:rPr>
          <w:t xml:space="preserve"> malignancy, and (3) a CT of the thorax with an indeterminate pulmonary nodule. </w:t>
        </w:r>
        <w:del w:id="100" w:author="Looper Kwok" w:date="2016-02-19T17:13:00Z">
          <w:r w:rsidRPr="00FC3623" w:rsidDel="004D25D0">
            <w:rPr>
              <w:rFonts w:ascii="Times New Roman" w:hAnsi="Times New Roman" w:cs="Times New Roman"/>
            </w:rPr>
            <w:delText xml:space="preserve"> </w:delText>
          </w:r>
        </w:del>
        <w:r w:rsidRPr="00FC3623">
          <w:rPr>
            <w:rFonts w:ascii="Times New Roman" w:hAnsi="Times New Roman" w:cs="Times New Roman"/>
          </w:rPr>
          <w:t xml:space="preserve">Included with the serum samples of each patient were the serum draw date, CT date, nodules size, and diagnosis including histology and stage. There were </w:t>
        </w:r>
        <w:commentRangeStart w:id="101"/>
        <w:r w:rsidRPr="00FC3623">
          <w:rPr>
            <w:rFonts w:ascii="Times New Roman" w:hAnsi="Times New Roman" w:cs="Times New Roman"/>
          </w:rPr>
          <w:t>157 patients with a confirmed diagnosis of lung cancer</w:t>
        </w:r>
      </w:moveTo>
      <w:commentRangeEnd w:id="101"/>
      <w:r w:rsidR="00A251A9">
        <w:rPr>
          <w:rStyle w:val="CommentReference"/>
        </w:rPr>
        <w:commentReference w:id="101"/>
      </w:r>
      <w:moveTo w:id="102" w:author="Looper Kwok" w:date="2016-02-19T15:54:00Z">
        <w:r w:rsidRPr="00FC3623">
          <w:rPr>
            <w:rFonts w:ascii="Times New Roman" w:hAnsi="Times New Roman" w:cs="Times New Roman"/>
          </w:rPr>
          <w:t xml:space="preserve"> and 236 individuals without cancer. All patients had blood drawn and their serum was stored immediately at -80°C in the laboratory repository. Clinical data including age, sex, race, past medical history, pathologic diagnosis, and imaging findings were recorded in a confidential trial database.</w:t>
        </w:r>
      </w:moveTo>
    </w:p>
    <w:p w14:paraId="633FDBCF" w14:textId="082E50BB" w:rsidR="00436302" w:rsidRDefault="00436302">
      <w:pPr>
        <w:spacing w:line="360" w:lineRule="auto"/>
        <w:rPr>
          <w:ins w:id="103" w:author="Looper Kwok" w:date="2016-02-19T15:54:00Z"/>
          <w:rFonts w:ascii="Times New Roman" w:hAnsi="Times New Roman" w:cs="Times New Roman"/>
        </w:rPr>
      </w:pPr>
      <w:moveTo w:id="104" w:author="Looper Kwok" w:date="2016-02-19T15:54:00Z">
        <w:r w:rsidRPr="00FC3623">
          <w:rPr>
            <w:rFonts w:ascii="Times New Roman" w:hAnsi="Times New Roman" w:cs="Times New Roman"/>
          </w:rPr>
          <w:t xml:space="preserve">The independent validation set included sequential patients between October 2012 and January 2014, with an indeterminate pulmonary nodule or focal opacity detected on </w:t>
        </w:r>
        <w:r w:rsidRPr="00FC3623">
          <w:rPr>
            <w:rFonts w:ascii="Times New Roman" w:hAnsi="Times New Roman" w:cs="Times New Roman"/>
          </w:rPr>
          <w:lastRenderedPageBreak/>
          <w:t xml:space="preserve">thoracic CT. A total of 187 and 167 of these 354 training serum samples were separately provide by </w:t>
        </w:r>
        <w:proofErr w:type="spellStart"/>
        <w:r w:rsidRPr="00FC3623">
          <w:rPr>
            <w:rFonts w:ascii="Times New Roman" w:hAnsi="Times New Roman" w:cs="Times New Roman"/>
          </w:rPr>
          <w:t>Zhongshan</w:t>
        </w:r>
        <w:proofErr w:type="spellEnd"/>
        <w:r w:rsidRPr="00FC3623">
          <w:rPr>
            <w:rFonts w:ascii="Times New Roman" w:hAnsi="Times New Roman" w:cs="Times New Roman"/>
          </w:rPr>
          <w:t xml:space="preserve"> Hospital </w:t>
        </w:r>
        <w:proofErr w:type="spellStart"/>
        <w:r w:rsidRPr="00FC3623">
          <w:rPr>
            <w:rFonts w:ascii="Times New Roman" w:hAnsi="Times New Roman" w:cs="Times New Roman"/>
          </w:rPr>
          <w:t>Fudan</w:t>
        </w:r>
        <w:proofErr w:type="spellEnd"/>
        <w:r w:rsidRPr="00FC3623">
          <w:rPr>
            <w:rFonts w:ascii="Times New Roman" w:hAnsi="Times New Roman" w:cs="Times New Roman"/>
          </w:rPr>
          <w:t xml:space="preserve"> University and Third Military Medical University. There were 140 patients with lung cancer and 186 patients without lung cancer. Serum was collected from each subject and stored at -80°C. After enrollment was complete, the samples were thawed for the first time, and 500μl aliquots were placed in </w:t>
        </w:r>
        <w:proofErr w:type="spellStart"/>
        <w:r w:rsidRPr="00FC3623">
          <w:rPr>
            <w:rFonts w:ascii="Times New Roman" w:hAnsi="Times New Roman" w:cs="Times New Roman"/>
          </w:rPr>
          <w:t>deidentified</w:t>
        </w:r>
        <w:proofErr w:type="spellEnd"/>
        <w:r w:rsidRPr="00FC3623">
          <w:rPr>
            <w:rFonts w:ascii="Times New Roman" w:hAnsi="Times New Roman" w:cs="Times New Roman"/>
          </w:rPr>
          <w:t xml:space="preserve"> tubes with randomly assigned unique study</w:t>
        </w:r>
        <w:r>
          <w:rPr>
            <w:rFonts w:ascii="Times New Roman" w:hAnsi="Times New Roman" w:cs="Times New Roman"/>
          </w:rPr>
          <w:t xml:space="preserve"> </w:t>
        </w:r>
        <w:r w:rsidRPr="00FC3623">
          <w:rPr>
            <w:rFonts w:ascii="Times New Roman" w:hAnsi="Times New Roman" w:cs="Times New Roman"/>
          </w:rPr>
          <w:t>identification numbers.</w:t>
        </w:r>
      </w:moveTo>
      <w:moveToRangeEnd w:id="87"/>
    </w:p>
    <w:p w14:paraId="73DBD71E" w14:textId="77777777" w:rsidR="00436302" w:rsidRDefault="00436302">
      <w:pPr>
        <w:spacing w:line="360" w:lineRule="auto"/>
        <w:rPr>
          <w:ins w:id="105" w:author="Looper Kwok" w:date="2016-02-19T15:54:00Z"/>
          <w:rFonts w:ascii="Times New Roman" w:hAnsi="Times New Roman" w:cs="Times New Roman"/>
          <w:b/>
        </w:rPr>
      </w:pPr>
    </w:p>
    <w:p w14:paraId="547C82F6" w14:textId="5221517C" w:rsidR="00FC3623" w:rsidRPr="00703FF4" w:rsidRDefault="00FC3623">
      <w:pPr>
        <w:spacing w:line="360" w:lineRule="auto"/>
        <w:rPr>
          <w:rFonts w:ascii="Times New Roman" w:hAnsi="Times New Roman" w:cs="Times New Roman"/>
          <w:b/>
          <w:rPrChange w:id="106" w:author="Looper Kwok" w:date="2016-02-19T15:37:00Z">
            <w:rPr>
              <w:rFonts w:ascii="Times New Roman" w:hAnsi="Times New Roman" w:cs="Times New Roman"/>
            </w:rPr>
          </w:rPrChange>
        </w:rPr>
      </w:pPr>
      <w:commentRangeStart w:id="107"/>
      <w:r w:rsidRPr="00703FF4">
        <w:rPr>
          <w:rFonts w:ascii="Times New Roman" w:hAnsi="Times New Roman" w:cs="Times New Roman"/>
          <w:b/>
          <w:rPrChange w:id="108" w:author="Looper Kwok" w:date="2016-02-19T15:37:00Z">
            <w:rPr>
              <w:rFonts w:ascii="Times New Roman" w:hAnsi="Times New Roman" w:cs="Times New Roman"/>
            </w:rPr>
          </w:rPrChange>
        </w:rPr>
        <w:t>Overall Study Design</w:t>
      </w:r>
      <w:commentRangeEnd w:id="107"/>
      <w:r w:rsidR="009D2422">
        <w:rPr>
          <w:rStyle w:val="CommentReference"/>
        </w:rPr>
        <w:commentReference w:id="107"/>
      </w:r>
    </w:p>
    <w:p w14:paraId="47B906A3" w14:textId="7777777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This study was designed to evaluate a combination of four serum proteins and clinical information to differentiate benign from malignant pulmonary nodules in patients at risk of having lung cancer. </w:t>
      </w:r>
      <w:commentRangeStart w:id="109"/>
      <w:r w:rsidRPr="00FC3623">
        <w:rPr>
          <w:rFonts w:ascii="Times New Roman" w:hAnsi="Times New Roman" w:cs="Times New Roman"/>
        </w:rPr>
        <w:t>For the nodule risk model, we first analyzed a training set of 163 patients with indeterminate nodules using logistic regression analyses that assigned patients to a low-, medium- or high-risk category.</w:t>
      </w:r>
      <w:commentRangeEnd w:id="109"/>
      <w:r w:rsidR="00A251A9">
        <w:rPr>
          <w:rStyle w:val="CommentReference"/>
        </w:rPr>
        <w:commentReference w:id="109"/>
      </w:r>
      <w:r w:rsidRPr="00FC3623">
        <w:rPr>
          <w:rFonts w:ascii="Times New Roman" w:hAnsi="Times New Roman" w:cs="Times New Roman"/>
        </w:rPr>
        <w:t xml:space="preserve"> </w:t>
      </w:r>
      <w:commentRangeStart w:id="110"/>
      <w:r w:rsidRPr="00FC3623">
        <w:rPr>
          <w:rFonts w:ascii="Times New Roman" w:hAnsi="Times New Roman" w:cs="Times New Roman"/>
        </w:rPr>
        <w:t>These models were then tested in an independent, masked validation set of 126 patients. For the high-risk model, we first analyzed a training set of 240 patients with high risk factor of lung cancer using logistic regression analyses that assigned patients to a low-, medium- or high-risk category. These models were then tested in an independent, masked validation set of 179 patients.</w:t>
      </w:r>
      <w:commentRangeEnd w:id="110"/>
      <w:r w:rsidR="00A251A9">
        <w:rPr>
          <w:rStyle w:val="CommentReference"/>
        </w:rPr>
        <w:commentReference w:id="110"/>
      </w:r>
    </w:p>
    <w:p w14:paraId="20406AF1" w14:textId="793D7DC3" w:rsidR="00FC3623" w:rsidRPr="00FC3623" w:rsidRDefault="00DC70CF">
      <w:pPr>
        <w:spacing w:line="360" w:lineRule="auto"/>
        <w:rPr>
          <w:rFonts w:ascii="Times New Roman" w:hAnsi="Times New Roman" w:cs="Times New Roman"/>
        </w:rPr>
      </w:pPr>
      <w:ins w:id="111" w:author="Li, Shechang [MEDCN]" w:date="2016-03-03T09:29:00Z">
        <w:r>
          <w:rPr>
            <w:rFonts w:ascii="Times New Roman" w:hAnsi="Times New Roman" w:cs="Times New Roman" w:hint="eastAsia"/>
          </w:rPr>
          <w:t>In the</w:t>
        </w:r>
      </w:ins>
      <w:ins w:id="112" w:author="Li, Shechang [MEDCN]" w:date="2016-03-03T09:30:00Z">
        <w:r>
          <w:rPr>
            <w:rFonts w:ascii="Times New Roman" w:hAnsi="Times New Roman" w:cs="Times New Roman" w:hint="eastAsia"/>
          </w:rPr>
          <w:t xml:space="preserve"> model building logistic regression process, we include all the following variables in to the model: </w:t>
        </w:r>
        <w:commentRangeStart w:id="113"/>
        <w:r>
          <w:rPr>
            <w:rFonts w:ascii="Times New Roman" w:hAnsi="Times New Roman" w:cs="Times New Roman" w:hint="eastAsia"/>
          </w:rPr>
          <w:t xml:space="preserve">age, sex, </w:t>
        </w:r>
      </w:ins>
      <w:ins w:id="114" w:author="Li, Shechang [MEDCN]" w:date="2016-03-03T09:31:00Z">
        <w:r>
          <w:rPr>
            <w:rFonts w:ascii="Times New Roman" w:hAnsi="Times New Roman" w:cs="Times New Roman" w:hint="eastAsia"/>
          </w:rPr>
          <w:t xml:space="preserve">smoke status, diameter of nodules, Pro GRP, SCC, CYFRA211, </w:t>
        </w:r>
        <w:proofErr w:type="spellStart"/>
        <w:proofErr w:type="gramStart"/>
        <w:r>
          <w:rPr>
            <w:rFonts w:ascii="Times New Roman" w:hAnsi="Times New Roman" w:cs="Times New Roman" w:hint="eastAsia"/>
          </w:rPr>
          <w:t>CEA</w:t>
        </w:r>
        <w:proofErr w:type="gramEnd"/>
        <w:r>
          <w:rPr>
            <w:rFonts w:ascii="Times New Roman" w:hAnsi="Times New Roman" w:cs="Times New Roman" w:hint="eastAsia"/>
          </w:rPr>
          <w:t>.</w:t>
        </w:r>
        <w:commentRangeEnd w:id="113"/>
        <w:r>
          <w:rPr>
            <w:rStyle w:val="CommentReference"/>
          </w:rPr>
          <w:commentReference w:id="113"/>
        </w:r>
      </w:ins>
      <w:ins w:id="115" w:author="Li, Shechang [MEDCN]" w:date="2016-03-03T09:33:00Z">
        <w:r>
          <w:rPr>
            <w:rFonts w:ascii="Times New Roman" w:hAnsi="Times New Roman" w:cs="Times New Roman" w:hint="eastAsia"/>
          </w:rPr>
          <w:t>To</w:t>
        </w:r>
        <w:proofErr w:type="spellEnd"/>
        <w:r>
          <w:rPr>
            <w:rFonts w:ascii="Times New Roman" w:hAnsi="Times New Roman" w:cs="Times New Roman" w:hint="eastAsia"/>
          </w:rPr>
          <w:t xml:space="preserve"> take all the effect into account, we conduct a full model with all variables </w:t>
        </w:r>
        <w:commentRangeStart w:id="116"/>
        <w:r>
          <w:rPr>
            <w:rFonts w:ascii="Times New Roman" w:hAnsi="Times New Roman" w:cs="Times New Roman"/>
          </w:rPr>
          <w:lastRenderedPageBreak/>
          <w:t>included</w:t>
        </w:r>
        <w:r>
          <w:rPr>
            <w:rFonts w:ascii="Times New Roman" w:hAnsi="Times New Roman" w:cs="Times New Roman" w:hint="eastAsia"/>
          </w:rPr>
          <w:t xml:space="preserve">. </w:t>
        </w:r>
      </w:ins>
      <w:commentRangeEnd w:id="116"/>
      <w:ins w:id="117" w:author="Li, Shechang [MEDCN]" w:date="2016-03-03T09:34:00Z">
        <w:r>
          <w:rPr>
            <w:rStyle w:val="CommentReference"/>
          </w:rPr>
          <w:commentReference w:id="116"/>
        </w:r>
      </w:ins>
    </w:p>
    <w:p w14:paraId="62535D37" w14:textId="77777777" w:rsidR="00FC3623" w:rsidRPr="00436302" w:rsidRDefault="00FC3623">
      <w:pPr>
        <w:spacing w:line="360" w:lineRule="auto"/>
        <w:rPr>
          <w:rFonts w:ascii="Times New Roman" w:hAnsi="Times New Roman" w:cs="Times New Roman"/>
          <w:b/>
          <w:rPrChange w:id="118" w:author="Looper Kwok" w:date="2016-02-19T15:50:00Z">
            <w:rPr>
              <w:rFonts w:ascii="Times New Roman" w:hAnsi="Times New Roman" w:cs="Times New Roman"/>
            </w:rPr>
          </w:rPrChange>
        </w:rPr>
      </w:pPr>
      <w:r w:rsidRPr="00436302">
        <w:rPr>
          <w:rFonts w:ascii="Times New Roman" w:hAnsi="Times New Roman" w:cs="Times New Roman"/>
          <w:b/>
          <w:rPrChange w:id="119" w:author="Looper Kwok" w:date="2016-02-19T15:50:00Z">
            <w:rPr>
              <w:rFonts w:ascii="Times New Roman" w:hAnsi="Times New Roman" w:cs="Times New Roman"/>
            </w:rPr>
          </w:rPrChange>
        </w:rPr>
        <w:t>Serum Marker Assays</w:t>
      </w:r>
    </w:p>
    <w:p w14:paraId="332BF3A1" w14:textId="7777777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We established a </w:t>
      </w:r>
      <w:commentRangeStart w:id="120"/>
      <w:r w:rsidRPr="00FC3623">
        <w:rPr>
          <w:rFonts w:ascii="Times New Roman" w:hAnsi="Times New Roman" w:cs="Times New Roman"/>
        </w:rPr>
        <w:t xml:space="preserve">lung cancer biomarker panel (LCBP) </w:t>
      </w:r>
      <w:commentRangeEnd w:id="120"/>
      <w:r w:rsidR="00A251A9">
        <w:rPr>
          <w:rStyle w:val="CommentReference"/>
        </w:rPr>
        <w:commentReference w:id="120"/>
      </w:r>
      <w:r w:rsidRPr="00FC3623">
        <w:rPr>
          <w:rFonts w:ascii="Times New Roman" w:hAnsi="Times New Roman" w:cs="Times New Roman"/>
        </w:rPr>
        <w:t xml:space="preserve">that measures the serum levels of </w:t>
      </w:r>
      <w:del w:id="121" w:author="Looper Kwok" w:date="2016-02-19T18:50:00Z">
        <w:r w:rsidRPr="00FC3623" w:rsidDel="00A251A9">
          <w:rPr>
            <w:rFonts w:ascii="Times New Roman" w:hAnsi="Times New Roman" w:cs="Times New Roman"/>
          </w:rPr>
          <w:delText xml:space="preserve"> </w:delText>
        </w:r>
      </w:del>
      <w:proofErr w:type="spellStart"/>
      <w:r w:rsidRPr="00FC3623">
        <w:rPr>
          <w:rFonts w:ascii="Times New Roman" w:hAnsi="Times New Roman" w:cs="Times New Roman"/>
        </w:rPr>
        <w:t>progastrin</w:t>
      </w:r>
      <w:proofErr w:type="spellEnd"/>
      <w:r w:rsidRPr="00FC3623">
        <w:rPr>
          <w:rFonts w:ascii="Times New Roman" w:hAnsi="Times New Roman" w:cs="Times New Roman"/>
        </w:rPr>
        <w:t>-releasing peptide (</w:t>
      </w:r>
      <w:proofErr w:type="spellStart"/>
      <w:r w:rsidRPr="00FC3623">
        <w:rPr>
          <w:rFonts w:ascii="Times New Roman" w:hAnsi="Times New Roman" w:cs="Times New Roman"/>
        </w:rPr>
        <w:t>ProGRP</w:t>
      </w:r>
      <w:proofErr w:type="spellEnd"/>
      <w:r w:rsidRPr="00FC3623">
        <w:rPr>
          <w:rFonts w:ascii="Times New Roman" w:hAnsi="Times New Roman" w:cs="Times New Roman"/>
        </w:rPr>
        <w:t xml:space="preserve">), carcinoembryonic antigen (CEA), squamous cell carcinoma antigen (SCC) and cytokeratin 19 fragment (CYFRA21-1). The serum samples were tested via a commercial </w:t>
      </w:r>
      <w:proofErr w:type="spellStart"/>
      <w:r w:rsidRPr="00FC3623">
        <w:rPr>
          <w:rFonts w:ascii="Times New Roman" w:hAnsi="Times New Roman" w:cs="Times New Roman"/>
        </w:rPr>
        <w:t>chemiluminescent</w:t>
      </w:r>
      <w:proofErr w:type="spellEnd"/>
      <w:r w:rsidRPr="00FC3623">
        <w:rPr>
          <w:rFonts w:ascii="Times New Roman" w:hAnsi="Times New Roman" w:cs="Times New Roman"/>
        </w:rPr>
        <w:t xml:space="preserve"> </w:t>
      </w:r>
      <w:proofErr w:type="spellStart"/>
      <w:r w:rsidRPr="00FC3623">
        <w:rPr>
          <w:rFonts w:ascii="Times New Roman" w:hAnsi="Times New Roman" w:cs="Times New Roman"/>
        </w:rPr>
        <w:t>microparticle</w:t>
      </w:r>
      <w:proofErr w:type="spellEnd"/>
      <w:r w:rsidRPr="00FC3623">
        <w:rPr>
          <w:rFonts w:ascii="Times New Roman" w:hAnsi="Times New Roman" w:cs="Times New Roman"/>
        </w:rPr>
        <w:t xml:space="preserve"> immunoassay (CMIA) method with ARCHITECT i2000SR, an automated immunoassay analyzer (Abbott Laboratories, Chicago, Ill). All samples in the training set were run in duplicate. For the validation study, all assays were run on automated analyzers in </w:t>
      </w:r>
      <w:proofErr w:type="spellStart"/>
      <w:r w:rsidRPr="00FC3623">
        <w:rPr>
          <w:rFonts w:ascii="Times New Roman" w:hAnsi="Times New Roman" w:cs="Times New Roman"/>
        </w:rPr>
        <w:t>singlicate</w:t>
      </w:r>
      <w:proofErr w:type="spellEnd"/>
      <w:r w:rsidRPr="00FC3623">
        <w:rPr>
          <w:rFonts w:ascii="Times New Roman" w:hAnsi="Times New Roman" w:cs="Times New Roman"/>
        </w:rPr>
        <w:t xml:space="preserve"> per the manufacturer’s instructions.</w:t>
      </w:r>
    </w:p>
    <w:p w14:paraId="382E2980" w14:textId="77777777" w:rsidR="00FC3623" w:rsidRPr="00FC3623" w:rsidRDefault="00FC3623">
      <w:pPr>
        <w:spacing w:line="360" w:lineRule="auto"/>
        <w:rPr>
          <w:rFonts w:ascii="Times New Roman" w:hAnsi="Times New Roman" w:cs="Times New Roman"/>
        </w:rPr>
      </w:pPr>
    </w:p>
    <w:p w14:paraId="5DFAEE50" w14:textId="77777777" w:rsidR="00FC3623" w:rsidRPr="00436302" w:rsidRDefault="00FC3623">
      <w:pPr>
        <w:spacing w:line="360" w:lineRule="auto"/>
        <w:rPr>
          <w:rFonts w:ascii="Times New Roman" w:hAnsi="Times New Roman" w:cs="Times New Roman"/>
          <w:b/>
          <w:rPrChange w:id="122" w:author="Looper Kwok" w:date="2016-02-19T15:52:00Z">
            <w:rPr>
              <w:rFonts w:ascii="Times New Roman" w:hAnsi="Times New Roman" w:cs="Times New Roman"/>
            </w:rPr>
          </w:rPrChange>
        </w:rPr>
      </w:pPr>
      <w:r w:rsidRPr="00436302">
        <w:rPr>
          <w:rFonts w:ascii="Times New Roman" w:hAnsi="Times New Roman" w:cs="Times New Roman"/>
          <w:b/>
          <w:rPrChange w:id="123" w:author="Looper Kwok" w:date="2016-02-19T15:52:00Z">
            <w:rPr>
              <w:rFonts w:ascii="Times New Roman" w:hAnsi="Times New Roman" w:cs="Times New Roman"/>
            </w:rPr>
          </w:rPrChange>
        </w:rPr>
        <w:t>Imaging Studies, Nodule Size, and Pathologic Classification</w:t>
      </w:r>
    </w:p>
    <w:p w14:paraId="7E955298" w14:textId="7777777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All patients enrolled in either the training or validation study had a CT study of the thorax. CT studies at five institutions were performed using multiple contiguous 5-mm sequential axial images through the thorax. The size of the nodule was analyzed by </w:t>
      </w:r>
      <w:proofErr w:type="spellStart"/>
      <w:r w:rsidRPr="00FC3623">
        <w:rPr>
          <w:rFonts w:ascii="Times New Roman" w:hAnsi="Times New Roman" w:cs="Times New Roman"/>
        </w:rPr>
        <w:t>Pneuview</w:t>
      </w:r>
      <w:proofErr w:type="spellEnd"/>
      <w:r w:rsidRPr="00FC3623">
        <w:rPr>
          <w:rFonts w:ascii="Times New Roman" w:hAnsi="Times New Roman" w:cs="Times New Roman"/>
        </w:rPr>
        <w:t xml:space="preserve"> (</w:t>
      </w:r>
      <w:proofErr w:type="spellStart"/>
      <w:r w:rsidRPr="00FC3623">
        <w:rPr>
          <w:rFonts w:ascii="Times New Roman" w:hAnsi="Times New Roman" w:cs="Times New Roman"/>
        </w:rPr>
        <w:t>Myrian</w:t>
      </w:r>
      <w:proofErr w:type="spellEnd"/>
      <w:r w:rsidRPr="00FC3623">
        <w:rPr>
          <w:rFonts w:ascii="Times New Roman" w:hAnsi="Times New Roman" w:cs="Times New Roman"/>
        </w:rPr>
        <w:t xml:space="preserve">, Pairs). The longest dimension on axial CT images was record. All patients with lung cancer had </w:t>
      </w:r>
      <w:commentRangeStart w:id="124"/>
      <w:r w:rsidRPr="00FC3623">
        <w:rPr>
          <w:rFonts w:ascii="Times New Roman" w:hAnsi="Times New Roman" w:cs="Times New Roman"/>
        </w:rPr>
        <w:t>histologic confirmation and pathologic staging</w:t>
      </w:r>
      <w:commentRangeEnd w:id="124"/>
      <w:r w:rsidR="00A251A9">
        <w:rPr>
          <w:rStyle w:val="CommentReference"/>
        </w:rPr>
        <w:commentReference w:id="124"/>
      </w:r>
      <w:r w:rsidRPr="00FC3623">
        <w:rPr>
          <w:rFonts w:ascii="Times New Roman" w:hAnsi="Times New Roman" w:cs="Times New Roman"/>
        </w:rPr>
        <w:t>. Patients without lung cancer had a histologic diagnosis, CT resolution of 2-year stability of the lesion, or clinical observation without evidence of lung cancer.</w:t>
      </w:r>
    </w:p>
    <w:p w14:paraId="418E81C3" w14:textId="7AD29DB5" w:rsidR="00FC3623" w:rsidRPr="00FC3623" w:rsidDel="00A251A9" w:rsidRDefault="00FC3623">
      <w:pPr>
        <w:spacing w:line="360" w:lineRule="auto"/>
        <w:rPr>
          <w:del w:id="125" w:author="Looper Kwok" w:date="2016-02-19T18:50:00Z"/>
          <w:rFonts w:ascii="Times New Roman" w:hAnsi="Times New Roman" w:cs="Times New Roman"/>
        </w:rPr>
      </w:pPr>
    </w:p>
    <w:p w14:paraId="1314E917" w14:textId="5B180F7C" w:rsidR="00FC3623" w:rsidRPr="00436302" w:rsidDel="00436302" w:rsidRDefault="00FC3623">
      <w:pPr>
        <w:spacing w:line="360" w:lineRule="auto"/>
        <w:rPr>
          <w:rFonts w:ascii="Times New Roman" w:hAnsi="Times New Roman" w:cs="Times New Roman"/>
          <w:b/>
          <w:rPrChange w:id="126" w:author="Looper Kwok" w:date="2016-02-19T15:52:00Z">
            <w:rPr>
              <w:rFonts w:ascii="Times New Roman" w:hAnsi="Times New Roman" w:cs="Times New Roman"/>
            </w:rPr>
          </w:rPrChange>
        </w:rPr>
      </w:pPr>
      <w:moveFromRangeStart w:id="127" w:author="Looper Kwok" w:date="2016-02-19T15:54:00Z" w:name="move443660602"/>
      <w:moveFrom w:id="128" w:author="Looper Kwok" w:date="2016-02-19T15:54:00Z">
        <w:r w:rsidRPr="00436302" w:rsidDel="00436302">
          <w:rPr>
            <w:rFonts w:ascii="Times New Roman" w:hAnsi="Times New Roman" w:cs="Times New Roman"/>
            <w:b/>
            <w:rPrChange w:id="129" w:author="Looper Kwok" w:date="2016-02-19T15:52:00Z">
              <w:rPr>
                <w:rFonts w:ascii="Times New Roman" w:hAnsi="Times New Roman" w:cs="Times New Roman"/>
              </w:rPr>
            </w:rPrChange>
          </w:rPr>
          <w:lastRenderedPageBreak/>
          <w:t>Patient Selection</w:t>
        </w:r>
      </w:moveFrom>
    </w:p>
    <w:p w14:paraId="243EC344" w14:textId="18F5D5EF" w:rsidR="00FC3623" w:rsidRPr="00FC3623" w:rsidDel="00436302" w:rsidRDefault="00FC3623">
      <w:pPr>
        <w:spacing w:line="360" w:lineRule="auto"/>
        <w:rPr>
          <w:rFonts w:ascii="Times New Roman" w:hAnsi="Times New Roman" w:cs="Times New Roman"/>
        </w:rPr>
      </w:pPr>
      <w:moveFrom w:id="130" w:author="Looper Kwok" w:date="2016-02-19T15:54:00Z">
        <w:r w:rsidRPr="00FC3623" w:rsidDel="00436302">
          <w:rPr>
            <w:rFonts w:ascii="Times New Roman" w:hAnsi="Times New Roman" w:cs="Times New Roman"/>
          </w:rPr>
          <w:t>All patients enrolled in this study signed an informed consent form approve by Zhongshan Hospital Fudan University’s Institutional Review Board and other four branch institutions in accordance with an assurance filed with and approved by the Department of Health and Human Services. The training set included a total of 410 achieved serum samples, collected between February 2014 and December 2013. A total of 184, 200 and 26 of these 410 training serum samples were separately provide by Peking Union Medical College Hospital, Henan Provincial Hospital and Nanjing PLA General Hospital, who met the following inclusion criteria: (1) no prior history of lung cancer, (2) no currently known extrathoracic malignancy, and (3) a CT of the thorax with an indeterminate pulmonary nodule.  Included with the serum samples of each patient were the serum draw date, CT date, nodules size, and diagnosis including histology and stage. There were 157 patients with a confirmed diagnosis of lung cancer and 236 individuals without cancer. All patients had blood drawn and their serum was stored immediately at -80°C in the laboratory repository. Clinical data including age, sex, race, past medical history, pathologic diagnosis, and imaging findings were recorded in a confidential trial database.</w:t>
        </w:r>
      </w:moveFrom>
    </w:p>
    <w:p w14:paraId="16D5CC1E" w14:textId="6D43D6DC" w:rsidR="00FC3623" w:rsidRPr="00FC3623" w:rsidDel="00436302" w:rsidRDefault="00FC3623">
      <w:pPr>
        <w:spacing w:line="360" w:lineRule="auto"/>
        <w:rPr>
          <w:rFonts w:ascii="Times New Roman" w:hAnsi="Times New Roman" w:cs="Times New Roman"/>
        </w:rPr>
      </w:pPr>
      <w:moveFrom w:id="131" w:author="Looper Kwok" w:date="2016-02-19T15:54:00Z">
        <w:r w:rsidRPr="00FC3623" w:rsidDel="00436302">
          <w:rPr>
            <w:rFonts w:ascii="Times New Roman" w:hAnsi="Times New Roman" w:cs="Times New Roman"/>
          </w:rPr>
          <w:t xml:space="preserve">The independent validation set included sequential patients between October 2012 and January 2014, with an indeterminate pulmonary nodule or focal opacity detected on thoracic CT. A total of 187 and 167 of these 354 training serum samples were separately </w:t>
        </w:r>
        <w:r w:rsidRPr="00FC3623" w:rsidDel="00436302">
          <w:rPr>
            <w:rFonts w:ascii="Times New Roman" w:hAnsi="Times New Roman" w:cs="Times New Roman"/>
          </w:rPr>
          <w:lastRenderedPageBreak/>
          <w:t>provide by Zhongshan Hospital Fudan University and Third Military Medical University. There were 140 patients with lung cancer and 186 patients without lung cancer. Serum was collected from each subject and stored at -80°C. After enrollment was complete, the samples were thawed for the first time, and 500μl aliquots were placed in deidentified tubes with randomly assigned unique study</w:t>
        </w:r>
      </w:moveFrom>
    </w:p>
    <w:p w14:paraId="23044828" w14:textId="7CF91D57" w:rsidR="00FC3623" w:rsidRPr="00FC3623" w:rsidDel="00A251A9" w:rsidRDefault="00FC3623">
      <w:pPr>
        <w:spacing w:line="360" w:lineRule="auto"/>
        <w:rPr>
          <w:del w:id="132" w:author="Looper Kwok" w:date="2016-02-19T18:50:00Z"/>
          <w:rFonts w:ascii="Times New Roman" w:hAnsi="Times New Roman" w:cs="Times New Roman"/>
        </w:rPr>
      </w:pPr>
      <w:moveFrom w:id="133" w:author="Looper Kwok" w:date="2016-02-19T15:54:00Z">
        <w:r w:rsidRPr="00FC3623" w:rsidDel="00436302">
          <w:rPr>
            <w:rFonts w:ascii="Times New Roman" w:hAnsi="Times New Roman" w:cs="Times New Roman"/>
          </w:rPr>
          <w:t>identification numbers.</w:t>
        </w:r>
      </w:moveFrom>
      <w:moveFromRangeEnd w:id="127"/>
    </w:p>
    <w:p w14:paraId="7650F547" w14:textId="77777777" w:rsidR="00FC3623" w:rsidRPr="00FC3623" w:rsidRDefault="00FC3623">
      <w:pPr>
        <w:spacing w:line="360" w:lineRule="auto"/>
        <w:rPr>
          <w:rFonts w:ascii="Times New Roman" w:hAnsi="Times New Roman" w:cs="Times New Roman"/>
        </w:rPr>
      </w:pPr>
    </w:p>
    <w:p w14:paraId="1ADEA154" w14:textId="77777777" w:rsidR="00FC3623" w:rsidRPr="00A251A9" w:rsidRDefault="00FC3623">
      <w:pPr>
        <w:spacing w:line="360" w:lineRule="auto"/>
        <w:rPr>
          <w:rFonts w:ascii="Times New Roman" w:hAnsi="Times New Roman" w:cs="Times New Roman"/>
          <w:b/>
          <w:rPrChange w:id="134" w:author="Looper Kwok" w:date="2016-02-19T18:55:00Z">
            <w:rPr>
              <w:rFonts w:ascii="Times New Roman" w:hAnsi="Times New Roman" w:cs="Times New Roman"/>
            </w:rPr>
          </w:rPrChange>
        </w:rPr>
      </w:pPr>
      <w:r w:rsidRPr="00A251A9">
        <w:rPr>
          <w:rFonts w:ascii="Times New Roman" w:hAnsi="Times New Roman" w:cs="Times New Roman"/>
          <w:b/>
          <w:rPrChange w:id="135" w:author="Looper Kwok" w:date="2016-02-19T18:55:00Z">
            <w:rPr>
              <w:rFonts w:ascii="Times New Roman" w:hAnsi="Times New Roman" w:cs="Times New Roman"/>
            </w:rPr>
          </w:rPrChange>
        </w:rPr>
        <w:t>Statistical Methods</w:t>
      </w:r>
    </w:p>
    <w:p w14:paraId="69DFC2CB" w14:textId="47A9E8EA"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The association between various characteristics of a pulmonary nodule (serum levels of </w:t>
      </w:r>
      <w:proofErr w:type="spellStart"/>
      <w:r w:rsidRPr="00FC3623">
        <w:rPr>
          <w:rFonts w:ascii="Times New Roman" w:hAnsi="Times New Roman" w:cs="Times New Roman"/>
        </w:rPr>
        <w:t>ProGRP</w:t>
      </w:r>
      <w:proofErr w:type="spellEnd"/>
      <w:r w:rsidRPr="00FC3623">
        <w:rPr>
          <w:rFonts w:ascii="Times New Roman" w:hAnsi="Times New Roman" w:cs="Times New Roman"/>
        </w:rPr>
        <w:t xml:space="preserve">, CEA, SCC, CYFRA21-1 and nodule size) and the presence of lung cancer was assessed within the training set data using logistic regression. The LCBP model was generated using </w:t>
      </w:r>
      <w:commentRangeStart w:id="136"/>
      <w:r w:rsidRPr="00FC3623">
        <w:rPr>
          <w:rFonts w:ascii="Times New Roman" w:hAnsi="Times New Roman" w:cs="Times New Roman"/>
        </w:rPr>
        <w:t xml:space="preserve">risk model </w:t>
      </w:r>
      <w:proofErr w:type="spellStart"/>
      <w:r w:rsidRPr="00FC3623">
        <w:rPr>
          <w:rFonts w:ascii="Times New Roman" w:hAnsi="Times New Roman" w:cs="Times New Roman"/>
        </w:rPr>
        <w:t>analysis</w:t>
      </w:r>
      <w:commentRangeEnd w:id="136"/>
      <w:r w:rsidR="004E2251">
        <w:rPr>
          <w:rStyle w:val="CommentReference"/>
        </w:rPr>
        <w:commentReference w:id="136"/>
      </w:r>
      <w:del w:id="137" w:author="Looper Kwok" w:date="2016-02-19T18:56:00Z">
        <w:r w:rsidRPr="00FC3623" w:rsidDel="00A251A9">
          <w:rPr>
            <w:rFonts w:ascii="Times New Roman" w:hAnsi="Times New Roman" w:cs="Times New Roman"/>
          </w:rPr>
          <w:delText xml:space="preserve"> </w:delText>
        </w:r>
      </w:del>
      <w:ins w:id="138" w:author="Li, Shechang [MEDCN]" w:date="2016-03-03T09:35:00Z">
        <w:r w:rsidR="00DC70CF">
          <w:rPr>
            <w:rFonts w:ascii="Times New Roman" w:hAnsi="Times New Roman" w:cs="Times New Roman" w:hint="eastAsia"/>
          </w:rPr>
          <w:t>which</w:t>
        </w:r>
        <w:proofErr w:type="spellEnd"/>
        <w:r w:rsidR="00DC70CF">
          <w:rPr>
            <w:rFonts w:ascii="Times New Roman" w:hAnsi="Times New Roman" w:cs="Times New Roman" w:hint="eastAsia"/>
          </w:rPr>
          <w:t xml:space="preserve"> is based on logistic regression model</w:t>
        </w:r>
      </w:ins>
      <w:r w:rsidRPr="00FC3623">
        <w:rPr>
          <w:rFonts w:ascii="Times New Roman" w:hAnsi="Times New Roman" w:cs="Times New Roman"/>
        </w:rPr>
        <w:t xml:space="preserve">. The logistic model provided an estimated of probability that cancer was present as a function of nodule diameter, </w:t>
      </w:r>
      <w:proofErr w:type="spellStart"/>
      <w:r w:rsidRPr="00FC3623">
        <w:rPr>
          <w:rFonts w:ascii="Times New Roman" w:hAnsi="Times New Roman" w:cs="Times New Roman"/>
        </w:rPr>
        <w:t>ProGRP</w:t>
      </w:r>
      <w:proofErr w:type="spellEnd"/>
      <w:r w:rsidRPr="00FC3623">
        <w:rPr>
          <w:rFonts w:ascii="Times New Roman" w:hAnsi="Times New Roman" w:cs="Times New Roman"/>
        </w:rPr>
        <w:t xml:space="preserve">, CEA, SCC, CYFRA21-1, and </w:t>
      </w:r>
      <w:commentRangeStart w:id="139"/>
      <w:r w:rsidRPr="00FC3623">
        <w:rPr>
          <w:rFonts w:ascii="Times New Roman" w:hAnsi="Times New Roman" w:cs="Times New Roman"/>
        </w:rPr>
        <w:t>other characteristics</w:t>
      </w:r>
      <w:commentRangeEnd w:id="139"/>
      <w:r w:rsidR="00DC70CF">
        <w:rPr>
          <w:rStyle w:val="CommentReference"/>
        </w:rPr>
        <w:commentReference w:id="139"/>
      </w:r>
      <w:r w:rsidRPr="00FC3623">
        <w:rPr>
          <w:rFonts w:ascii="Times New Roman" w:hAnsi="Times New Roman" w:cs="Times New Roman"/>
        </w:rPr>
        <w:t xml:space="preserve">. </w:t>
      </w:r>
      <w:commentRangeStart w:id="140"/>
      <w:r w:rsidRPr="00FC3623">
        <w:rPr>
          <w:rFonts w:ascii="Times New Roman" w:hAnsi="Times New Roman" w:cs="Times New Roman"/>
        </w:rPr>
        <w:t>Two threshold probabilities</w:t>
      </w:r>
      <w:commentRangeEnd w:id="140"/>
      <w:r w:rsidR="004E2251">
        <w:rPr>
          <w:rStyle w:val="CommentReference"/>
        </w:rPr>
        <w:commentReference w:id="140"/>
      </w:r>
      <w:r w:rsidRPr="00FC3623">
        <w:rPr>
          <w:rFonts w:ascii="Times New Roman" w:hAnsi="Times New Roman" w:cs="Times New Roman"/>
        </w:rPr>
        <w:t xml:space="preserve"> were considered for predicting a cancer diagnosis: a calculated probability of 0.68 and higher, and a threshold probability of 0.13. The 0.68 threshold is a standard probability</w:t>
      </w:r>
      <w:ins w:id="141" w:author="Li, Shechang [MEDCN]" w:date="2016-03-03T09:37:00Z">
        <w:r w:rsidR="00C74EB1">
          <w:rPr>
            <w:rFonts w:ascii="Times New Roman" w:hAnsi="Times New Roman" w:cs="Times New Roman" w:hint="eastAsia"/>
          </w:rPr>
          <w:t xml:space="preserve"> </w:t>
        </w:r>
      </w:ins>
      <w:ins w:id="142" w:author="Li, Shechang [MEDCN]" w:date="2016-03-03T09:38:00Z">
        <w:r w:rsidR="00C74EB1">
          <w:rPr>
            <w:rFonts w:ascii="Times New Roman" w:hAnsi="Times New Roman" w:cs="Times New Roman" w:hint="eastAsia"/>
          </w:rPr>
          <w:t xml:space="preserve">which is the left-top point of ROC curve and will </w:t>
        </w:r>
        <w:r w:rsidR="00C74EB1">
          <w:rPr>
            <w:rFonts w:ascii="Times New Roman" w:hAnsi="Times New Roman" w:cs="Times New Roman"/>
          </w:rPr>
          <w:t>provide</w:t>
        </w:r>
        <w:r w:rsidR="00C74EB1">
          <w:rPr>
            <w:rFonts w:ascii="Times New Roman" w:hAnsi="Times New Roman" w:cs="Times New Roman" w:hint="eastAsia"/>
          </w:rPr>
          <w:t xml:space="preserve"> most </w:t>
        </w:r>
      </w:ins>
      <w:ins w:id="143" w:author="Li, Shechang [MEDCN]" w:date="2016-03-03T09:39:00Z">
        <w:r w:rsidR="00C74EB1">
          <w:rPr>
            <w:rFonts w:ascii="Times New Roman" w:hAnsi="Times New Roman" w:cs="Times New Roman" w:hint="eastAsia"/>
          </w:rPr>
          <w:t>sensitivity and specificity for diagnosis</w:t>
        </w:r>
      </w:ins>
      <w:r w:rsidRPr="00FC3623">
        <w:rPr>
          <w:rFonts w:ascii="Times New Roman" w:hAnsi="Times New Roman" w:cs="Times New Roman"/>
        </w:rPr>
        <w:t xml:space="preserve"> and the 0.13 threshold is intended to reduce the number of false-negative diagnoses</w:t>
      </w:r>
      <w:ins w:id="144" w:author="Li, Shechang [MEDCN]" w:date="2016-03-03T09:39:00Z">
        <w:r w:rsidR="00C74EB1">
          <w:rPr>
            <w:rFonts w:ascii="Times New Roman" w:hAnsi="Times New Roman" w:cs="Times New Roman" w:hint="eastAsia"/>
          </w:rPr>
          <w:t>, which is the point with sensitivity of 0.</w:t>
        </w:r>
        <w:commentRangeStart w:id="145"/>
        <w:r w:rsidR="00C74EB1">
          <w:rPr>
            <w:rFonts w:ascii="Times New Roman" w:hAnsi="Times New Roman" w:cs="Times New Roman" w:hint="eastAsia"/>
          </w:rPr>
          <w:t>95</w:t>
        </w:r>
      </w:ins>
      <w:commentRangeEnd w:id="145"/>
      <w:ins w:id="146" w:author="Li, Shechang [MEDCN]" w:date="2016-03-03T09:40:00Z">
        <w:r w:rsidR="00C74EB1">
          <w:rPr>
            <w:rStyle w:val="CommentReference"/>
          </w:rPr>
          <w:commentReference w:id="145"/>
        </w:r>
      </w:ins>
      <w:r w:rsidRPr="00FC3623">
        <w:rPr>
          <w:rFonts w:ascii="Times New Roman" w:hAnsi="Times New Roman" w:cs="Times New Roman"/>
        </w:rPr>
        <w:t>.</w:t>
      </w:r>
      <w:del w:id="147" w:author="Looper Kwok" w:date="2016-02-19T19:09:00Z">
        <w:r w:rsidRPr="00FC3623" w:rsidDel="004E2251">
          <w:rPr>
            <w:rFonts w:ascii="Times New Roman" w:hAnsi="Times New Roman" w:cs="Times New Roman"/>
          </w:rPr>
          <w:delText xml:space="preserve"> </w:delText>
        </w:r>
      </w:del>
    </w:p>
    <w:p w14:paraId="4840D730" w14:textId="33B65F21" w:rsidR="00FC3623" w:rsidRPr="00FC3623" w:rsidDel="00A251A9" w:rsidRDefault="00FC3623">
      <w:pPr>
        <w:spacing w:line="360" w:lineRule="auto"/>
        <w:rPr>
          <w:del w:id="148" w:author="Looper Kwok" w:date="2016-02-19T18:56:00Z"/>
          <w:rFonts w:ascii="Times New Roman" w:hAnsi="Times New Roman" w:cs="Times New Roman"/>
        </w:rPr>
      </w:pPr>
      <w:r w:rsidRPr="00FC3623">
        <w:rPr>
          <w:rFonts w:ascii="Times New Roman" w:hAnsi="Times New Roman" w:cs="Times New Roman"/>
        </w:rPr>
        <w:t xml:space="preserve">An independent validation study was designed to test the accuracy of the logistic </w:t>
      </w:r>
      <w:r w:rsidRPr="00FC3623">
        <w:rPr>
          <w:rFonts w:ascii="Times New Roman" w:hAnsi="Times New Roman" w:cs="Times New Roman"/>
        </w:rPr>
        <w:lastRenderedPageBreak/>
        <w:t>regression models developed from the training set. Each model was used to assign each subject within the validation</w:t>
      </w:r>
      <w:ins w:id="149" w:author="Looper Kwok" w:date="2016-02-19T18:56:00Z">
        <w:r w:rsidR="00A251A9">
          <w:rPr>
            <w:rFonts w:ascii="Times New Roman" w:hAnsi="Times New Roman" w:cs="Times New Roman"/>
          </w:rPr>
          <w:t xml:space="preserve"> </w:t>
        </w:r>
      </w:ins>
    </w:p>
    <w:p w14:paraId="7A8C266C" w14:textId="682694B8" w:rsidR="00FC3623" w:rsidRPr="00FC3623" w:rsidDel="00A251A9" w:rsidRDefault="00FC3623">
      <w:pPr>
        <w:spacing w:line="360" w:lineRule="auto"/>
        <w:rPr>
          <w:del w:id="150" w:author="Looper Kwok" w:date="2016-02-19T18:56:00Z"/>
          <w:rFonts w:ascii="Times New Roman" w:hAnsi="Times New Roman" w:cs="Times New Roman"/>
        </w:rPr>
      </w:pPr>
      <w:r w:rsidRPr="00FC3623">
        <w:rPr>
          <w:rFonts w:ascii="Times New Roman" w:hAnsi="Times New Roman" w:cs="Times New Roman"/>
        </w:rPr>
        <w:t>data</w:t>
      </w:r>
      <w:ins w:id="151" w:author="Looper Kwok" w:date="2016-02-20T14:55:00Z">
        <w:r w:rsidR="008663DA">
          <w:rPr>
            <w:rFonts w:ascii="Times New Roman" w:hAnsi="Times New Roman" w:cs="Times New Roman"/>
          </w:rPr>
          <w:t xml:space="preserve"> </w:t>
        </w:r>
      </w:ins>
      <w:r w:rsidRPr="00FC3623">
        <w:rPr>
          <w:rFonts w:ascii="Times New Roman" w:hAnsi="Times New Roman" w:cs="Times New Roman"/>
        </w:rPr>
        <w:t xml:space="preserve">set a </w:t>
      </w:r>
      <w:commentRangeStart w:id="152"/>
      <w:r w:rsidRPr="00FC3623">
        <w:rPr>
          <w:rFonts w:ascii="Times New Roman" w:hAnsi="Times New Roman" w:cs="Times New Roman"/>
        </w:rPr>
        <w:t xml:space="preserve">“lung cancer” (high-risk group) or “no lung cancer” (low-risk group) </w:t>
      </w:r>
      <w:commentRangeEnd w:id="152"/>
      <w:r w:rsidR="008663DA">
        <w:rPr>
          <w:rStyle w:val="CommentReference"/>
        </w:rPr>
        <w:commentReference w:id="152"/>
      </w:r>
      <w:r w:rsidRPr="00FC3623">
        <w:rPr>
          <w:rFonts w:ascii="Times New Roman" w:hAnsi="Times New Roman" w:cs="Times New Roman"/>
        </w:rPr>
        <w:t>designation. After classification of all patients, the diagnosis was revealed and the sensitivity, specificity, and positive and negative predictive values for each model were determined. This validation study was designed to specifically assess the sensitivity and specificity of the derived classification algorithm for the presence or absence of cancer within a patient group representative of all patients with a pulmonary</w:t>
      </w:r>
      <w:ins w:id="153" w:author="Looper Kwok" w:date="2016-02-19T18:56:00Z">
        <w:r w:rsidR="00A251A9">
          <w:rPr>
            <w:rFonts w:ascii="Times New Roman" w:hAnsi="Times New Roman" w:cs="Times New Roman"/>
          </w:rPr>
          <w:t xml:space="preserve"> </w:t>
        </w:r>
      </w:ins>
    </w:p>
    <w:p w14:paraId="6DAB0334" w14:textId="7777777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nodule or focal pulmonary abnormality.</w:t>
      </w:r>
    </w:p>
    <w:p w14:paraId="54A6D966" w14:textId="77777777" w:rsidR="00FC3623" w:rsidRPr="00FC3623" w:rsidRDefault="00FC3623">
      <w:pPr>
        <w:spacing w:line="360" w:lineRule="auto"/>
        <w:rPr>
          <w:rFonts w:ascii="Times New Roman" w:hAnsi="Times New Roman" w:cs="Times New Roman"/>
        </w:rPr>
      </w:pPr>
    </w:p>
    <w:p w14:paraId="127374B1" w14:textId="77777777" w:rsidR="001646C3" w:rsidRDefault="001646C3">
      <w:pPr>
        <w:widowControl/>
        <w:spacing w:line="360" w:lineRule="auto"/>
        <w:jc w:val="left"/>
        <w:rPr>
          <w:rFonts w:ascii="Times New Roman" w:hAnsi="Times New Roman" w:cs="Times New Roman"/>
        </w:rPr>
        <w:pPrChange w:id="154" w:author="Looper Kwok" w:date="2016-02-20T14:58:00Z">
          <w:pPr>
            <w:widowControl/>
            <w:jc w:val="left"/>
          </w:pPr>
        </w:pPrChange>
      </w:pPr>
      <w:r>
        <w:rPr>
          <w:rFonts w:ascii="Times New Roman" w:hAnsi="Times New Roman" w:cs="Times New Roman"/>
        </w:rPr>
        <w:br w:type="page"/>
      </w:r>
    </w:p>
    <w:p w14:paraId="1FEF1378" w14:textId="27B629EF" w:rsidR="00FC3623" w:rsidRPr="00A251A9" w:rsidRDefault="00FC3623">
      <w:pPr>
        <w:spacing w:line="360" w:lineRule="auto"/>
        <w:rPr>
          <w:rFonts w:ascii="Times New Roman" w:hAnsi="Times New Roman" w:cs="Times New Roman"/>
          <w:b/>
          <w:rPrChange w:id="155" w:author="Looper Kwok" w:date="2016-02-19T18:56:00Z">
            <w:rPr>
              <w:rFonts w:ascii="Times New Roman" w:hAnsi="Times New Roman" w:cs="Times New Roman"/>
            </w:rPr>
          </w:rPrChange>
        </w:rPr>
      </w:pPr>
      <w:r w:rsidRPr="00A251A9">
        <w:rPr>
          <w:rFonts w:ascii="Times New Roman" w:hAnsi="Times New Roman" w:cs="Times New Roman"/>
          <w:b/>
          <w:rPrChange w:id="156" w:author="Looper Kwok" w:date="2016-02-19T18:56:00Z">
            <w:rPr>
              <w:rFonts w:ascii="Times New Roman" w:hAnsi="Times New Roman" w:cs="Times New Roman"/>
            </w:rPr>
          </w:rPrChange>
        </w:rPr>
        <w:lastRenderedPageBreak/>
        <w:t>Results</w:t>
      </w:r>
    </w:p>
    <w:p w14:paraId="31CAAE46" w14:textId="34821984" w:rsidR="00FC3623" w:rsidRPr="008663DA" w:rsidRDefault="00FC3623">
      <w:pPr>
        <w:spacing w:line="360" w:lineRule="auto"/>
        <w:rPr>
          <w:rFonts w:ascii="Times New Roman" w:hAnsi="Times New Roman" w:cs="Times New Roman"/>
          <w:b/>
          <w:rPrChange w:id="157" w:author="Looper Kwok" w:date="2016-02-20T14:49:00Z">
            <w:rPr>
              <w:rFonts w:ascii="Times New Roman" w:hAnsi="Times New Roman" w:cs="Times New Roman"/>
            </w:rPr>
          </w:rPrChange>
        </w:rPr>
      </w:pPr>
      <w:r w:rsidRPr="008663DA">
        <w:rPr>
          <w:rFonts w:ascii="Times New Roman" w:hAnsi="Times New Roman" w:cs="Times New Roman"/>
          <w:b/>
          <w:rPrChange w:id="158" w:author="Looper Kwok" w:date="2016-02-20T14:49:00Z">
            <w:rPr>
              <w:rFonts w:ascii="Times New Roman" w:hAnsi="Times New Roman" w:cs="Times New Roman"/>
            </w:rPr>
          </w:rPrChange>
        </w:rPr>
        <w:t xml:space="preserve">Biomarker level in </w:t>
      </w:r>
      <w:del w:id="159" w:author="Looper Kwok" w:date="2016-02-20T14:52:00Z">
        <w:r w:rsidRPr="008663DA" w:rsidDel="008663DA">
          <w:rPr>
            <w:rFonts w:ascii="Times New Roman" w:hAnsi="Times New Roman" w:cs="Times New Roman"/>
            <w:b/>
            <w:rPrChange w:id="160" w:author="Looper Kwok" w:date="2016-02-20T14:49:00Z">
              <w:rPr>
                <w:rFonts w:ascii="Times New Roman" w:hAnsi="Times New Roman" w:cs="Times New Roman"/>
              </w:rPr>
            </w:rPrChange>
          </w:rPr>
          <w:delText>different</w:delText>
        </w:r>
      </w:del>
      <w:ins w:id="161" w:author="Looper Kwok" w:date="2016-02-20T14:52:00Z">
        <w:r w:rsidR="008663DA">
          <w:rPr>
            <w:rFonts w:ascii="Times New Roman" w:hAnsi="Times New Roman" w:cs="Times New Roman" w:hint="eastAsia"/>
            <w:b/>
          </w:rPr>
          <w:t>the</w:t>
        </w:r>
        <w:r w:rsidR="008663DA">
          <w:rPr>
            <w:rFonts w:ascii="Times New Roman" w:hAnsi="Times New Roman" w:cs="Times New Roman"/>
            <w:b/>
          </w:rPr>
          <w:t xml:space="preserve"> </w:t>
        </w:r>
        <w:r w:rsidR="008663DA">
          <w:rPr>
            <w:rFonts w:ascii="Times New Roman" w:hAnsi="Times New Roman" w:cs="Times New Roman" w:hint="eastAsia"/>
            <w:b/>
          </w:rPr>
          <w:t>total</w:t>
        </w:r>
      </w:ins>
      <w:r w:rsidRPr="008663DA">
        <w:rPr>
          <w:rFonts w:ascii="Times New Roman" w:hAnsi="Times New Roman" w:cs="Times New Roman"/>
          <w:b/>
          <w:rPrChange w:id="162" w:author="Looper Kwok" w:date="2016-02-20T14:49:00Z">
            <w:rPr>
              <w:rFonts w:ascii="Times New Roman" w:hAnsi="Times New Roman" w:cs="Times New Roman"/>
            </w:rPr>
          </w:rPrChange>
        </w:rPr>
        <w:t xml:space="preserve"> population</w:t>
      </w:r>
    </w:p>
    <w:p w14:paraId="478C7870" w14:textId="7777777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Significant higher levels of </w:t>
      </w:r>
      <w:proofErr w:type="spellStart"/>
      <w:r w:rsidRPr="00FC3623">
        <w:rPr>
          <w:rFonts w:ascii="Times New Roman" w:hAnsi="Times New Roman" w:cs="Times New Roman"/>
        </w:rPr>
        <w:t>ProGRP</w:t>
      </w:r>
      <w:proofErr w:type="spellEnd"/>
      <w:r w:rsidRPr="00FC3623">
        <w:rPr>
          <w:rFonts w:ascii="Times New Roman" w:hAnsi="Times New Roman" w:cs="Times New Roman"/>
        </w:rPr>
        <w:t xml:space="preserve"> (P&lt;0.001), SCC (P&lt;0.001), CYFRA21-1 (P&lt;0.001) and CEA (P=0.027) for lung cancer patients were observed in comparison with the clinical inconsiderable lung biopsy population (Figure 2A). Similar results were obtained when we compared the lung cancer patients (</w:t>
      </w:r>
      <w:proofErr w:type="spellStart"/>
      <w:r w:rsidRPr="00FC3623">
        <w:rPr>
          <w:rFonts w:ascii="Times New Roman" w:hAnsi="Times New Roman" w:cs="Times New Roman"/>
        </w:rPr>
        <w:t>ProGRP</w:t>
      </w:r>
      <w:proofErr w:type="spellEnd"/>
      <w:r w:rsidRPr="00FC3623">
        <w:rPr>
          <w:rFonts w:ascii="Times New Roman" w:hAnsi="Times New Roman" w:cs="Times New Roman"/>
        </w:rPr>
        <w:t xml:space="preserve">, P&lt;0.001; SCC, P&lt;0.001; CYFRA21-1, P&lt;0.001; CEA, P=0.304) with patients with normal biopsy result. Besides, significant higher level of </w:t>
      </w:r>
      <w:proofErr w:type="spellStart"/>
      <w:r w:rsidRPr="00FC3623">
        <w:rPr>
          <w:rFonts w:ascii="Times New Roman" w:hAnsi="Times New Roman" w:cs="Times New Roman"/>
        </w:rPr>
        <w:t>ProGRP</w:t>
      </w:r>
      <w:proofErr w:type="spellEnd"/>
      <w:r w:rsidRPr="00FC3623">
        <w:rPr>
          <w:rFonts w:ascii="Times New Roman" w:hAnsi="Times New Roman" w:cs="Times New Roman"/>
        </w:rPr>
        <w:t xml:space="preserve"> for small cell lung cancer was observed in both comparison with the adenocarcinoma (P&lt;0.001) and squamous cell carcinoma (P&lt;0.001) (Figure 2B). All P values were based on parametric rank tests (Independent Sample T Test). </w:t>
      </w:r>
    </w:p>
    <w:p w14:paraId="72F545B0" w14:textId="7777777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Figure 2C presents the serum levels of the 4 biomarkers for lung cancer patients with nodule with diameter less than 20mm and patients with lung nodule or lesion with diameter longer than 20mm. Significant higher level of </w:t>
      </w:r>
      <w:proofErr w:type="spellStart"/>
      <w:r w:rsidRPr="00FC3623">
        <w:rPr>
          <w:rFonts w:ascii="Times New Roman" w:hAnsi="Times New Roman" w:cs="Times New Roman"/>
        </w:rPr>
        <w:t>ProGRP</w:t>
      </w:r>
      <w:proofErr w:type="spellEnd"/>
      <w:r w:rsidRPr="00FC3623">
        <w:rPr>
          <w:rFonts w:ascii="Times New Roman" w:hAnsi="Times New Roman" w:cs="Times New Roman"/>
        </w:rPr>
        <w:t xml:space="preserve"> (P=0.035) for patients with larger lesion was observed in comparison with the smaller lesion. Similar results, was obtained when we compared the advanced stage (IIIB-IV) patients (CEA, P&lt;0.01) with patients with </w:t>
      </w:r>
      <w:proofErr w:type="spellStart"/>
      <w:r w:rsidRPr="00FC3623">
        <w:rPr>
          <w:rFonts w:ascii="Times New Roman" w:hAnsi="Times New Roman" w:cs="Times New Roman"/>
        </w:rPr>
        <w:t>limied</w:t>
      </w:r>
      <w:proofErr w:type="spellEnd"/>
      <w:r w:rsidRPr="00FC3623">
        <w:rPr>
          <w:rFonts w:ascii="Times New Roman" w:hAnsi="Times New Roman" w:cs="Times New Roman"/>
        </w:rPr>
        <w:t xml:space="preserve"> stage (I-IIIA) (Figure 2D).</w:t>
      </w:r>
    </w:p>
    <w:p w14:paraId="467F6B72" w14:textId="77777777" w:rsidR="00FC3623" w:rsidRPr="00FC3623" w:rsidRDefault="00FC3623">
      <w:pPr>
        <w:spacing w:line="360" w:lineRule="auto"/>
        <w:rPr>
          <w:rFonts w:ascii="Times New Roman" w:hAnsi="Times New Roman" w:cs="Times New Roman"/>
        </w:rPr>
      </w:pPr>
    </w:p>
    <w:p w14:paraId="2149CDA8" w14:textId="77777777" w:rsidR="00FC3623" w:rsidRPr="008663DA" w:rsidRDefault="00FC3623">
      <w:pPr>
        <w:spacing w:line="360" w:lineRule="auto"/>
        <w:rPr>
          <w:rFonts w:ascii="Times New Roman" w:hAnsi="Times New Roman" w:cs="Times New Roman"/>
          <w:b/>
          <w:rPrChange w:id="163" w:author="Looper Kwok" w:date="2016-02-20T14:52:00Z">
            <w:rPr>
              <w:rFonts w:ascii="Times New Roman" w:hAnsi="Times New Roman" w:cs="Times New Roman"/>
            </w:rPr>
          </w:rPrChange>
        </w:rPr>
      </w:pPr>
      <w:r w:rsidRPr="008663DA">
        <w:rPr>
          <w:rFonts w:ascii="Times New Roman" w:hAnsi="Times New Roman" w:cs="Times New Roman"/>
          <w:b/>
          <w:rPrChange w:id="164" w:author="Looper Kwok" w:date="2016-02-20T14:52:00Z">
            <w:rPr>
              <w:rFonts w:ascii="Times New Roman" w:hAnsi="Times New Roman" w:cs="Times New Roman"/>
            </w:rPr>
          </w:rPrChange>
        </w:rPr>
        <w:t>Training Set Results</w:t>
      </w:r>
    </w:p>
    <w:p w14:paraId="27636652" w14:textId="73524323"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A total of 410 achieved serum samples were included in the training dataset. Patients </w:t>
      </w:r>
      <w:r w:rsidRPr="00FC3623">
        <w:rPr>
          <w:rFonts w:ascii="Times New Roman" w:hAnsi="Times New Roman" w:cs="Times New Roman"/>
        </w:rPr>
        <w:lastRenderedPageBreak/>
        <w:t xml:space="preserve">characteristics including age and sex are summarized for the 157 patients with a confirmed diagnosis of lung cancer and the 236 individuals without cancer in Table 1. </w:t>
      </w:r>
      <w:commentRangeStart w:id="165"/>
      <w:r w:rsidRPr="00FC3623">
        <w:rPr>
          <w:rFonts w:ascii="Times New Roman" w:hAnsi="Times New Roman" w:cs="Times New Roman"/>
        </w:rPr>
        <w:t xml:space="preserve">The </w:t>
      </w:r>
      <w:del w:id="166" w:author="Looper Kwok" w:date="2016-02-20T14:53:00Z">
        <w:r w:rsidRPr="00FC3623" w:rsidDel="008663DA">
          <w:rPr>
            <w:rFonts w:ascii="Times New Roman" w:hAnsi="Times New Roman" w:cs="Times New Roman"/>
          </w:rPr>
          <w:delText>losgistic</w:delText>
        </w:r>
      </w:del>
      <w:ins w:id="167" w:author="Looper Kwok" w:date="2016-02-20T14:53:00Z">
        <w:r w:rsidR="008663DA" w:rsidRPr="00FC3623">
          <w:rPr>
            <w:rFonts w:ascii="Times New Roman" w:hAnsi="Times New Roman" w:cs="Times New Roman"/>
          </w:rPr>
          <w:t>logistic</w:t>
        </w:r>
      </w:ins>
      <w:r w:rsidRPr="00FC3623">
        <w:rPr>
          <w:rFonts w:ascii="Times New Roman" w:hAnsi="Times New Roman" w:cs="Times New Roman"/>
        </w:rPr>
        <w:t xml:space="preserve"> regression model</w:t>
      </w:r>
      <w:commentRangeEnd w:id="165"/>
      <w:r w:rsidR="008663DA">
        <w:rPr>
          <w:rStyle w:val="CommentReference"/>
        </w:rPr>
        <w:commentReference w:id="165"/>
      </w:r>
      <w:r w:rsidRPr="00FC3623">
        <w:rPr>
          <w:rFonts w:ascii="Times New Roman" w:hAnsi="Times New Roman" w:cs="Times New Roman"/>
        </w:rPr>
        <w:t xml:space="preserve"> </w:t>
      </w:r>
      <w:commentRangeStart w:id="168"/>
      <w:r w:rsidRPr="00FC3623">
        <w:rPr>
          <w:rFonts w:ascii="Times New Roman" w:hAnsi="Times New Roman" w:cs="Times New Roman"/>
        </w:rPr>
        <w:t xml:space="preserve">used nodule size, </w:t>
      </w:r>
      <w:proofErr w:type="spellStart"/>
      <w:r w:rsidRPr="00FC3623">
        <w:rPr>
          <w:rFonts w:ascii="Times New Roman" w:hAnsi="Times New Roman" w:cs="Times New Roman"/>
        </w:rPr>
        <w:t>ProGRP</w:t>
      </w:r>
      <w:proofErr w:type="spellEnd"/>
      <w:r w:rsidRPr="00FC3623">
        <w:rPr>
          <w:rFonts w:ascii="Times New Roman" w:hAnsi="Times New Roman" w:cs="Times New Roman"/>
        </w:rPr>
        <w:t xml:space="preserve">, CEA, SCC, CYFRA21-1, age, smoke history, malignant tumor history and sex developed to </w:t>
      </w:r>
      <w:commentRangeEnd w:id="168"/>
      <w:r w:rsidR="00CA7646">
        <w:rPr>
          <w:rStyle w:val="CommentReference"/>
        </w:rPr>
        <w:commentReference w:id="168"/>
      </w:r>
      <w:r w:rsidRPr="00FC3623">
        <w:rPr>
          <w:rFonts w:ascii="Times New Roman" w:hAnsi="Times New Roman" w:cs="Times New Roman"/>
        </w:rPr>
        <w:t>predict diagnosis. If a patient with a calculated cancer</w:t>
      </w:r>
      <w:commentRangeStart w:id="169"/>
      <w:r w:rsidRPr="00FC3623">
        <w:rPr>
          <w:rFonts w:ascii="Times New Roman" w:hAnsi="Times New Roman" w:cs="Times New Roman"/>
        </w:rPr>
        <w:t xml:space="preserve"> probability of 0.65 </w:t>
      </w:r>
      <w:commentRangeEnd w:id="169"/>
      <w:r w:rsidR="008663DA">
        <w:rPr>
          <w:rStyle w:val="CommentReference"/>
        </w:rPr>
        <w:commentReference w:id="169"/>
      </w:r>
      <w:r w:rsidRPr="00FC3623">
        <w:rPr>
          <w:rFonts w:ascii="Times New Roman" w:hAnsi="Times New Roman" w:cs="Times New Roman"/>
        </w:rPr>
        <w:t xml:space="preserve">or higher is considered to have cancer and one with a probability less than 0.21 is considered not to have cancer, the overall sensitivity, specificity </w:t>
      </w:r>
      <w:commentRangeStart w:id="170"/>
      <w:r w:rsidRPr="00FC3623">
        <w:rPr>
          <w:rFonts w:ascii="Times New Roman" w:hAnsi="Times New Roman" w:cs="Times New Roman"/>
        </w:rPr>
        <w:t>are 94.2% and 94.5%.</w:t>
      </w:r>
      <w:commentRangeEnd w:id="170"/>
      <w:r w:rsidR="00CA7646">
        <w:rPr>
          <w:rStyle w:val="CommentReference"/>
        </w:rPr>
        <w:commentReference w:id="170"/>
      </w:r>
    </w:p>
    <w:p w14:paraId="2B592BC9" w14:textId="77777777" w:rsidR="00FC3623" w:rsidRPr="00FC3623" w:rsidRDefault="00FC3623">
      <w:pPr>
        <w:spacing w:line="360" w:lineRule="auto"/>
        <w:rPr>
          <w:rFonts w:ascii="Times New Roman" w:hAnsi="Times New Roman" w:cs="Times New Roman"/>
        </w:rPr>
      </w:pPr>
    </w:p>
    <w:p w14:paraId="4B2B1DD0" w14:textId="77777777" w:rsidR="00FC3623" w:rsidRPr="008663DA" w:rsidRDefault="00FC3623">
      <w:pPr>
        <w:spacing w:line="360" w:lineRule="auto"/>
        <w:rPr>
          <w:rFonts w:ascii="Times New Roman" w:hAnsi="Times New Roman" w:cs="Times New Roman"/>
          <w:b/>
          <w:rPrChange w:id="172" w:author="Looper Kwok" w:date="2016-02-20T14:55:00Z">
            <w:rPr>
              <w:rFonts w:ascii="Times New Roman" w:hAnsi="Times New Roman" w:cs="Times New Roman"/>
            </w:rPr>
          </w:rPrChange>
        </w:rPr>
      </w:pPr>
      <w:r w:rsidRPr="008663DA">
        <w:rPr>
          <w:rFonts w:ascii="Times New Roman" w:hAnsi="Times New Roman" w:cs="Times New Roman"/>
          <w:b/>
          <w:rPrChange w:id="173" w:author="Looper Kwok" w:date="2016-02-20T14:55:00Z">
            <w:rPr>
              <w:rFonts w:ascii="Times New Roman" w:hAnsi="Times New Roman" w:cs="Times New Roman"/>
            </w:rPr>
          </w:rPrChange>
        </w:rPr>
        <w:t>Validation Study Results</w:t>
      </w:r>
    </w:p>
    <w:p w14:paraId="50238BEE" w14:textId="7777777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A total of 354 patients fulfilled the eligibility criteria and were included in the independent validation study. The diagnosis of primary lung cancer was established in 140 patients and a benign abnormality in 186 (Table 2). LCBP data, nodule size and other clinical data were entered into logistic regression model derived from the training set, and a ‘lung cancer’ (high-risk) or ‘no lung cancer’ (low-risk) diagnosis was assigned for each patients. Assuming a probability threshold of 0.65 for assigning a patient to the high-risk group and assuming a threshold of 0.21 for assigning a patient to the low-risk group, the sensitivity and specificity for all patients in the validation study were 92.9% and 99.5%.</w:t>
      </w:r>
    </w:p>
    <w:p w14:paraId="7EBBFB5B" w14:textId="77777777" w:rsidR="00FC3623" w:rsidRPr="00FC3623" w:rsidRDefault="00FC3623">
      <w:pPr>
        <w:spacing w:line="360" w:lineRule="auto"/>
        <w:rPr>
          <w:rFonts w:ascii="Times New Roman" w:hAnsi="Times New Roman" w:cs="Times New Roman"/>
        </w:rPr>
      </w:pPr>
    </w:p>
    <w:p w14:paraId="1271F2B7" w14:textId="77777777" w:rsidR="001646C3" w:rsidRDefault="001646C3">
      <w:pPr>
        <w:widowControl/>
        <w:spacing w:line="360" w:lineRule="auto"/>
        <w:jc w:val="left"/>
        <w:rPr>
          <w:rFonts w:ascii="Times New Roman" w:hAnsi="Times New Roman" w:cs="Times New Roman"/>
        </w:rPr>
        <w:pPrChange w:id="174" w:author="Looper Kwok" w:date="2016-02-20T14:58:00Z">
          <w:pPr>
            <w:widowControl/>
            <w:jc w:val="left"/>
          </w:pPr>
        </w:pPrChange>
      </w:pPr>
      <w:r>
        <w:rPr>
          <w:rFonts w:ascii="Times New Roman" w:hAnsi="Times New Roman" w:cs="Times New Roman"/>
        </w:rPr>
        <w:br w:type="page"/>
      </w:r>
    </w:p>
    <w:p w14:paraId="0CA6C05B" w14:textId="72506CFC" w:rsidR="00FC3623" w:rsidRPr="008663DA" w:rsidRDefault="00FC3623">
      <w:pPr>
        <w:spacing w:line="360" w:lineRule="auto"/>
        <w:rPr>
          <w:rFonts w:ascii="Times New Roman" w:hAnsi="Times New Roman" w:cs="Times New Roman"/>
          <w:b/>
          <w:rPrChange w:id="175" w:author="Looper Kwok" w:date="2016-02-20T14:56:00Z">
            <w:rPr>
              <w:rFonts w:ascii="Times New Roman" w:hAnsi="Times New Roman" w:cs="Times New Roman"/>
            </w:rPr>
          </w:rPrChange>
        </w:rPr>
      </w:pPr>
      <w:r w:rsidRPr="008663DA">
        <w:rPr>
          <w:rFonts w:ascii="Times New Roman" w:hAnsi="Times New Roman" w:cs="Times New Roman"/>
          <w:b/>
          <w:rPrChange w:id="176" w:author="Looper Kwok" w:date="2016-02-20T14:56:00Z">
            <w:rPr>
              <w:rFonts w:ascii="Times New Roman" w:hAnsi="Times New Roman" w:cs="Times New Roman"/>
            </w:rPr>
          </w:rPrChange>
        </w:rPr>
        <w:lastRenderedPageBreak/>
        <w:t>Discussion</w:t>
      </w:r>
    </w:p>
    <w:p w14:paraId="742E24EB" w14:textId="2C26D1F9" w:rsidR="00FC3623" w:rsidRDefault="00FC3623" w:rsidP="008663DA">
      <w:pPr>
        <w:spacing w:line="360" w:lineRule="auto"/>
        <w:rPr>
          <w:ins w:id="177" w:author="Looper Kwok" w:date="2016-02-20T15:21:00Z"/>
          <w:rFonts w:ascii="Times New Roman" w:hAnsi="Times New Roman" w:cs="Times New Roman"/>
        </w:rPr>
      </w:pPr>
      <w:r w:rsidRPr="00FC3623">
        <w:rPr>
          <w:rFonts w:ascii="Times New Roman" w:hAnsi="Times New Roman" w:cs="Times New Roman"/>
        </w:rPr>
        <w:t>Many factors will increase the delay of diagnosis of lung cancer, such as failure to recognize documented abnormal imaging results, failure to receive key diagnostic procedures in a short period and errors on understanding of pathological report</w:t>
      </w:r>
      <w:ins w:id="178" w:author="Looper Kwok" w:date="2016-02-20T14:58:00Z">
        <w:r w:rsidR="008663DA">
          <w:rPr>
            <w:rFonts w:ascii="Times New Roman" w:hAnsi="Times New Roman" w:cs="Times New Roman"/>
          </w:rPr>
          <w:t xml:space="preserve"> </w:t>
        </w:r>
        <w:r w:rsidR="008663DA" w:rsidRPr="008663DA">
          <w:rPr>
            <w:rFonts w:ascii="Times New Roman" w:hAnsi="Times New Roman" w:cs="Times New Roman"/>
            <w:vertAlign w:val="superscript"/>
            <w:rPrChange w:id="179" w:author="Looper Kwok" w:date="2016-02-20T14:59:00Z">
              <w:rPr>
                <w:rFonts w:ascii="Times New Roman" w:hAnsi="Times New Roman" w:cs="Times New Roman"/>
              </w:rPr>
            </w:rPrChange>
          </w:rPr>
          <w:t>18</w:t>
        </w:r>
      </w:ins>
      <w:ins w:id="180" w:author="Looper Kwok" w:date="2016-02-20T14:59:00Z">
        <w:r w:rsidR="008663DA" w:rsidRPr="008663DA">
          <w:rPr>
            <w:rFonts w:ascii="Times New Roman" w:hAnsi="Times New Roman" w:cs="Times New Roman"/>
            <w:vertAlign w:val="superscript"/>
            <w:rPrChange w:id="181" w:author="Looper Kwok" w:date="2016-02-20T14:59:00Z">
              <w:rPr>
                <w:rFonts w:ascii="Times New Roman" w:hAnsi="Times New Roman" w:cs="Times New Roman"/>
              </w:rPr>
            </w:rPrChange>
          </w:rPr>
          <w:t>,19</w:t>
        </w:r>
      </w:ins>
      <w:r w:rsidRPr="00FC3623">
        <w:rPr>
          <w:rFonts w:ascii="Times New Roman" w:hAnsi="Times New Roman" w:cs="Times New Roman"/>
        </w:rPr>
        <w:t xml:space="preserve">.     Current early diagnosis procedure for lung cancer is mainly in comprehensive hospitals, which need expensive examination cost and huge human labor resource to collaborate. There are two prospective clinical lung cancer screening trail based on blood biomarker panel, one is Early Cancer detection test – Lung cancer Scotland (ECLS Study) conducted by </w:t>
      </w:r>
      <w:ins w:id="182" w:author="Looper Kwok" w:date="2016-02-20T14:59:00Z">
        <w:r w:rsidR="008663DA" w:rsidRPr="008663DA">
          <w:rPr>
            <w:rFonts w:ascii="Times New Roman" w:hAnsi="Times New Roman" w:cs="Times New Roman"/>
          </w:rPr>
          <w:t>National Health Service</w:t>
        </w:r>
        <w:r w:rsidR="008663DA">
          <w:rPr>
            <w:rFonts w:ascii="Times New Roman" w:hAnsi="Times New Roman" w:cs="Times New Roman"/>
          </w:rPr>
          <w:t xml:space="preserve"> (</w:t>
        </w:r>
      </w:ins>
      <w:r w:rsidRPr="00FC3623">
        <w:rPr>
          <w:rFonts w:ascii="Times New Roman" w:hAnsi="Times New Roman" w:cs="Times New Roman"/>
        </w:rPr>
        <w:t>NHS</w:t>
      </w:r>
      <w:ins w:id="183" w:author="Looper Kwok" w:date="2016-02-20T14:59:00Z">
        <w:r w:rsidR="008663DA">
          <w:rPr>
            <w:rFonts w:ascii="Times New Roman" w:hAnsi="Times New Roman" w:cs="Times New Roman"/>
          </w:rPr>
          <w:t>)</w:t>
        </w:r>
      </w:ins>
      <w:commentRangeStart w:id="184"/>
      <w:r w:rsidRPr="00FC3623">
        <w:rPr>
          <w:rFonts w:ascii="Times New Roman" w:hAnsi="Times New Roman" w:cs="Times New Roman"/>
        </w:rPr>
        <w:t>[]</w:t>
      </w:r>
      <w:commentRangeEnd w:id="184"/>
      <w:r w:rsidR="008663DA">
        <w:rPr>
          <w:rStyle w:val="CommentReference"/>
        </w:rPr>
        <w:commentReference w:id="184"/>
      </w:r>
      <w:r w:rsidRPr="00FC3623">
        <w:rPr>
          <w:rFonts w:ascii="Times New Roman" w:hAnsi="Times New Roman" w:cs="Times New Roman"/>
        </w:rPr>
        <w:t>, and one is studied by National Jewish Health hospital</w:t>
      </w:r>
      <w:commentRangeStart w:id="185"/>
      <w:r w:rsidRPr="00FC3623">
        <w:rPr>
          <w:rFonts w:ascii="Times New Roman" w:hAnsi="Times New Roman" w:cs="Times New Roman"/>
        </w:rPr>
        <w:t>[James Jett]</w:t>
      </w:r>
      <w:commentRangeEnd w:id="185"/>
      <w:r w:rsidR="00A43FCF">
        <w:rPr>
          <w:rStyle w:val="CommentReference"/>
        </w:rPr>
        <w:commentReference w:id="185"/>
      </w:r>
      <w:r w:rsidRPr="00FC3623">
        <w:rPr>
          <w:rFonts w:ascii="Times New Roman" w:hAnsi="Times New Roman" w:cs="Times New Roman"/>
        </w:rPr>
        <w:t>. The future 4P medicine model could provide sophisticated model to help patient understand the early disease more effectively. Certain study showed nurse navigator support program will improve patient experience and reduce lung cancer costs after early diagnosis</w:t>
      </w:r>
      <w:ins w:id="186" w:author="Looper Kwok" w:date="2016-02-20T15:01:00Z">
        <w:r w:rsidR="00A43FCF">
          <w:rPr>
            <w:rFonts w:ascii="Times New Roman" w:hAnsi="Times New Roman" w:cs="Times New Roman"/>
          </w:rPr>
          <w:t xml:space="preserve"> </w:t>
        </w:r>
        <w:r w:rsidR="00A43FCF" w:rsidRPr="00A43FCF">
          <w:rPr>
            <w:rFonts w:ascii="Times New Roman" w:hAnsi="Times New Roman" w:cs="Times New Roman"/>
            <w:vertAlign w:val="superscript"/>
            <w:rPrChange w:id="187" w:author="Looper Kwok" w:date="2016-02-20T15:01:00Z">
              <w:rPr>
                <w:rFonts w:ascii="Times New Roman" w:hAnsi="Times New Roman" w:cs="Times New Roman"/>
              </w:rPr>
            </w:rPrChange>
          </w:rPr>
          <w:t>20</w:t>
        </w:r>
      </w:ins>
      <w:r w:rsidRPr="00FC3623">
        <w:rPr>
          <w:rFonts w:ascii="Times New Roman" w:hAnsi="Times New Roman" w:cs="Times New Roman"/>
        </w:rPr>
        <w:t xml:space="preserve">. </w:t>
      </w:r>
      <w:del w:id="188" w:author="Looper Kwok" w:date="2016-02-20T15:01:00Z">
        <w:r w:rsidRPr="00FC3623" w:rsidDel="00A43FCF">
          <w:rPr>
            <w:rFonts w:ascii="Times New Roman" w:hAnsi="Times New Roman" w:cs="Times New Roman"/>
          </w:rPr>
          <w:delText xml:space="preserve"> </w:delText>
        </w:r>
      </w:del>
      <w:r w:rsidRPr="00FC3623">
        <w:rPr>
          <w:rFonts w:ascii="Times New Roman" w:hAnsi="Times New Roman" w:cs="Times New Roman"/>
        </w:rPr>
        <w:t xml:space="preserve">And here we provide </w:t>
      </w:r>
      <w:del w:id="189" w:author="Looper Kwok" w:date="2016-02-20T15:00:00Z">
        <w:r w:rsidRPr="00FC3623" w:rsidDel="00A43FCF">
          <w:rPr>
            <w:rFonts w:ascii="Times New Roman" w:hAnsi="Times New Roman" w:cs="Times New Roman"/>
          </w:rPr>
          <w:delText>a</w:delText>
        </w:r>
      </w:del>
      <w:ins w:id="190" w:author="Looper Kwok" w:date="2016-02-20T15:00:00Z">
        <w:r w:rsidR="00A43FCF" w:rsidRPr="00FC3623">
          <w:rPr>
            <w:rFonts w:ascii="Times New Roman" w:hAnsi="Times New Roman" w:cs="Times New Roman"/>
          </w:rPr>
          <w:t>an</w:t>
        </w:r>
      </w:ins>
      <w:r w:rsidRPr="00FC3623">
        <w:rPr>
          <w:rFonts w:ascii="Times New Roman" w:hAnsi="Times New Roman" w:cs="Times New Roman"/>
        </w:rPr>
        <w:t xml:space="preserve"> easy model to input different parameters and to stratify patients into difference risk level of lung cancer. </w:t>
      </w:r>
    </w:p>
    <w:p w14:paraId="75817DC2" w14:textId="77777777" w:rsidR="00DA40F3" w:rsidRPr="00FC3623" w:rsidRDefault="00DA40F3" w:rsidP="00DA40F3">
      <w:pPr>
        <w:spacing w:line="360" w:lineRule="auto"/>
        <w:rPr>
          <w:rFonts w:ascii="Times New Roman" w:hAnsi="Times New Roman" w:cs="Times New Roman"/>
        </w:rPr>
      </w:pPr>
      <w:moveToRangeStart w:id="191" w:author="Looper Kwok" w:date="2016-02-20T15:21:00Z" w:name="move443745034"/>
      <w:moveTo w:id="192" w:author="Looper Kwok" w:date="2016-02-20T15:21:00Z">
        <w:r w:rsidRPr="00FC3623">
          <w:rPr>
            <w:rFonts w:ascii="Times New Roman" w:hAnsi="Times New Roman" w:cs="Times New Roman"/>
          </w:rPr>
          <w:t xml:space="preserve">A total of 741 valid patients were enrolled in this study, including 317 patients with malignant tumor. This is the first randomized, double-blind, multi-center clinical trial of this kind based on Chinese population, by which we have successfully established the scientific dataset and validated the value of LCBP with these data. The final statistical analysis has demonstrated that the sensitivity and specificity of our LCBP tool are 83.8% and 80.8% respectively in risk stratification of the patients with pulmonary nodules. Such </w:t>
        </w:r>
        <w:r w:rsidRPr="00FC3623">
          <w:rPr>
            <w:rFonts w:ascii="Times New Roman" w:hAnsi="Times New Roman" w:cs="Times New Roman"/>
          </w:rPr>
          <w:lastRenderedPageBreak/>
          <w:t>a result enables us to accurately determine the risk of malignant tumor in the patients with pulmonary nodules before surgical operation. In addition, the follow-up data have shown that the sensitivity and specificity of LCBP are 80.2% and 91.5% respectively in risk stratification of lung cancer. This result enables us to develop and implement more accurate scientific follow-up plan specifically for the population at high risk of lung cancer, and so increase the rate of early diagnosis of lung cancer.</w:t>
        </w:r>
      </w:moveTo>
    </w:p>
    <w:moveToRangeEnd w:id="191"/>
    <w:p w14:paraId="147F5F8E" w14:textId="03C27E01" w:rsidR="00DA40F3" w:rsidRPr="00DA40F3" w:rsidDel="00DA40F3" w:rsidRDefault="00DA40F3" w:rsidP="008663DA">
      <w:pPr>
        <w:spacing w:line="360" w:lineRule="auto"/>
        <w:rPr>
          <w:del w:id="193" w:author="Looper Kwok" w:date="2016-02-20T15:21:00Z"/>
          <w:rFonts w:ascii="Times New Roman" w:hAnsi="Times New Roman" w:cs="Times New Roman"/>
        </w:rPr>
      </w:pPr>
    </w:p>
    <w:p w14:paraId="294B3E9D" w14:textId="260D28E4" w:rsidR="00FC3623" w:rsidRPr="00FC3623" w:rsidRDefault="00FC3623">
      <w:pPr>
        <w:spacing w:line="360" w:lineRule="auto"/>
        <w:rPr>
          <w:rFonts w:ascii="Times New Roman" w:hAnsi="Times New Roman" w:cs="Times New Roman"/>
        </w:rPr>
      </w:pPr>
      <w:commentRangeStart w:id="194"/>
      <w:r w:rsidRPr="00FC3623">
        <w:rPr>
          <w:rFonts w:ascii="Times New Roman" w:hAnsi="Times New Roman" w:cs="Times New Roman"/>
        </w:rPr>
        <w:t>As multi-slice spiral CT and LDCT scan are widely used to screen the subjects at high risk of lung cancer, the detection of solitary pulmonary nodules is significantly increased, ranging from about 8% to 51%.</w:t>
      </w:r>
      <w:commentRangeEnd w:id="194"/>
      <w:r w:rsidR="00A43FCF">
        <w:rPr>
          <w:rStyle w:val="CommentReference"/>
        </w:rPr>
        <w:commentReference w:id="194"/>
      </w:r>
      <w:r w:rsidRPr="00FC3623">
        <w:rPr>
          <w:rFonts w:ascii="Times New Roman" w:hAnsi="Times New Roman" w:cs="Times New Roman"/>
        </w:rPr>
        <w:t xml:space="preserve"> </w:t>
      </w:r>
      <w:commentRangeStart w:id="195"/>
      <w:r w:rsidRPr="00FC3623">
        <w:rPr>
          <w:rFonts w:ascii="Times New Roman" w:hAnsi="Times New Roman" w:cs="Times New Roman"/>
        </w:rPr>
        <w:t xml:space="preserve">In particular, the solitary pulmonary nodules with a diameter less than 1 cm are detected much more than ever. Only 1.1% to 12.0% of these solitary nodules are </w:t>
      </w:r>
      <w:proofErr w:type="spellStart"/>
      <w:r w:rsidRPr="00FC3623">
        <w:rPr>
          <w:rFonts w:ascii="Times New Roman" w:hAnsi="Times New Roman" w:cs="Times New Roman"/>
        </w:rPr>
        <w:t>carcinous</w:t>
      </w:r>
      <w:proofErr w:type="spellEnd"/>
      <w:r w:rsidRPr="00FC3623">
        <w:rPr>
          <w:rFonts w:ascii="Times New Roman" w:hAnsi="Times New Roman" w:cs="Times New Roman"/>
        </w:rPr>
        <w:t>.</w:t>
      </w:r>
      <w:commentRangeEnd w:id="195"/>
      <w:r w:rsidR="00A43FCF">
        <w:rPr>
          <w:rStyle w:val="CommentReference"/>
        </w:rPr>
        <w:commentReference w:id="195"/>
      </w:r>
      <w:r w:rsidRPr="00FC3623">
        <w:rPr>
          <w:rFonts w:ascii="Times New Roman" w:hAnsi="Times New Roman" w:cs="Times New Roman"/>
        </w:rPr>
        <w:t xml:space="preserve"> It is difficult to differentiate malignant tumors from benign ones due to the limitations of current diagnostic methods, especially for the solitary pulmonary nodules with a diameter less than 8 mm. The lung cancer patients detected at early stage will have significant better survival if they are treated by an experienced respiratory physician rather than by a non-respiratory physician. LCBP algorithm can be used to evaluate the risk of lung cancer before operation in the patients with pulmonary nodules. The data of our study in Chinese population have shown that the accuracy of LCBP is nearly 90% in identifying lung cancer. Such a screening tool is helpful for doctors at different levels, especially the doctors working in </w:t>
      </w:r>
      <w:del w:id="196" w:author="Looper Kwok" w:date="2016-02-20T15:05:00Z">
        <w:r w:rsidRPr="00FC3623" w:rsidDel="004F5199">
          <w:rPr>
            <w:rFonts w:ascii="Times New Roman" w:hAnsi="Times New Roman" w:cs="Times New Roman"/>
          </w:rPr>
          <w:delText>cummunity</w:delText>
        </w:r>
      </w:del>
      <w:ins w:id="197" w:author="Looper Kwok" w:date="2016-02-20T15:05:00Z">
        <w:r w:rsidR="004F5199" w:rsidRPr="00FC3623">
          <w:rPr>
            <w:rFonts w:ascii="Times New Roman" w:hAnsi="Times New Roman" w:cs="Times New Roman"/>
          </w:rPr>
          <w:t>community</w:t>
        </w:r>
      </w:ins>
      <w:r w:rsidRPr="00FC3623">
        <w:rPr>
          <w:rFonts w:ascii="Times New Roman" w:hAnsi="Times New Roman" w:cs="Times New Roman"/>
        </w:rPr>
        <w:t xml:space="preserve"> and </w:t>
      </w:r>
      <w:r w:rsidRPr="00FC3623">
        <w:rPr>
          <w:rFonts w:ascii="Times New Roman" w:hAnsi="Times New Roman" w:cs="Times New Roman"/>
        </w:rPr>
        <w:lastRenderedPageBreak/>
        <w:t>remote areas. Identifying malignant nodules at early stage is favorable for selecting more appropriate and right treatment strategy to achieve optimal treatment efficacy.</w:t>
      </w:r>
    </w:p>
    <w:p w14:paraId="46ADCE99" w14:textId="2123FF20" w:rsidR="00FC3623" w:rsidRPr="00FC3623" w:rsidRDefault="00FC3623" w:rsidP="00DF072E">
      <w:pPr>
        <w:spacing w:line="360" w:lineRule="auto"/>
        <w:rPr>
          <w:rFonts w:ascii="Times New Roman" w:hAnsi="Times New Roman" w:cs="Times New Roman"/>
        </w:rPr>
      </w:pPr>
      <w:r w:rsidRPr="00FC3623">
        <w:rPr>
          <w:rFonts w:ascii="Times New Roman" w:hAnsi="Times New Roman" w:cs="Times New Roman"/>
        </w:rPr>
        <w:t xml:space="preserve">Currently, the studies targeting the risk models of pulmonary nodules are generally based on the European and American populations, for example, </w:t>
      </w:r>
      <w:commentRangeStart w:id="198"/>
      <w:r w:rsidRPr="00FC3623">
        <w:rPr>
          <w:rFonts w:ascii="Times New Roman" w:hAnsi="Times New Roman" w:cs="Times New Roman"/>
        </w:rPr>
        <w:t>the diagnostic algorithm for estimating the risk of pulmonary nodules published by the American College of Chest Physicians (ACCP)</w:t>
      </w:r>
      <w:ins w:id="199" w:author="Looper Kwok" w:date="2016-02-20T15:17:00Z">
        <w:r w:rsidR="00DF072E">
          <w:rPr>
            <w:rFonts w:ascii="Times New Roman" w:hAnsi="Times New Roman" w:cs="Times New Roman"/>
          </w:rPr>
          <w:t xml:space="preserve"> </w:t>
        </w:r>
      </w:ins>
      <w:r w:rsidRPr="00FC3623">
        <w:rPr>
          <w:rFonts w:ascii="Times New Roman" w:hAnsi="Times New Roman" w:cs="Times New Roman"/>
        </w:rPr>
        <w:t>[Figure 3&amp;4].</w:t>
      </w:r>
      <w:commentRangeEnd w:id="198"/>
      <w:r w:rsidR="00DF072E">
        <w:rPr>
          <w:rStyle w:val="CommentReference"/>
        </w:rPr>
        <w:commentReference w:id="198"/>
      </w:r>
      <w:r w:rsidRPr="00FC3623">
        <w:rPr>
          <w:rFonts w:ascii="Times New Roman" w:hAnsi="Times New Roman" w:cs="Times New Roman"/>
        </w:rPr>
        <w:t xml:space="preserve"> However, it is not known if such a model is applicable for Chinese population, or whether the data from a single center are sufficient. </w:t>
      </w:r>
      <w:commentRangeStart w:id="200"/>
      <w:r w:rsidRPr="00FC3623">
        <w:rPr>
          <w:rFonts w:ascii="Times New Roman" w:hAnsi="Times New Roman" w:cs="Times New Roman"/>
        </w:rPr>
        <w:t xml:space="preserve">So, for the purpose to obtain more scientific and real world data, the first multi-center LCBP study based on Chinese population was initiated in October 2012, which was led by the Department of Respiratory Diseases, Shanghai </w:t>
      </w:r>
      <w:proofErr w:type="spellStart"/>
      <w:r w:rsidRPr="00FC3623">
        <w:rPr>
          <w:rFonts w:ascii="Times New Roman" w:hAnsi="Times New Roman" w:cs="Times New Roman"/>
        </w:rPr>
        <w:t>Zhongshan</w:t>
      </w:r>
      <w:proofErr w:type="spellEnd"/>
      <w:r w:rsidRPr="00FC3623">
        <w:rPr>
          <w:rFonts w:ascii="Times New Roman" w:hAnsi="Times New Roman" w:cs="Times New Roman"/>
        </w:rPr>
        <w:t xml:space="preserve"> Hospital, </w:t>
      </w:r>
      <w:proofErr w:type="spellStart"/>
      <w:r w:rsidRPr="00FC3623">
        <w:rPr>
          <w:rFonts w:ascii="Times New Roman" w:hAnsi="Times New Roman" w:cs="Times New Roman"/>
        </w:rPr>
        <w:t>Fudan</w:t>
      </w:r>
      <w:proofErr w:type="spellEnd"/>
      <w:r w:rsidRPr="00FC3623">
        <w:rPr>
          <w:rFonts w:ascii="Times New Roman" w:hAnsi="Times New Roman" w:cs="Times New Roman"/>
        </w:rPr>
        <w:t xml:space="preserve"> University. This study was also conducted in other four hospitals, including Peking Union Medical College Hospital, </w:t>
      </w:r>
      <w:proofErr w:type="spellStart"/>
      <w:r w:rsidRPr="00FC3623">
        <w:rPr>
          <w:rFonts w:ascii="Times New Roman" w:hAnsi="Times New Roman" w:cs="Times New Roman"/>
        </w:rPr>
        <w:t>Xinqiao</w:t>
      </w:r>
      <w:proofErr w:type="spellEnd"/>
      <w:r w:rsidRPr="00FC3623">
        <w:rPr>
          <w:rFonts w:ascii="Times New Roman" w:hAnsi="Times New Roman" w:cs="Times New Roman"/>
        </w:rPr>
        <w:t xml:space="preserve"> Hospital affiliated to the Third Military Medical University, Henan Provincial Hospital, and Nanjing PLA General Hospital. This study aims to build local dataset, which is then used to validate the accuracy of LCBP. The results of this study will help to establish and standardize the practice processes of early diagnosis of lung cancer in China, and provide sound evidence for clinical management of lung cancer.</w:t>
      </w:r>
      <w:commentRangeEnd w:id="200"/>
      <w:r w:rsidR="00DF072E">
        <w:rPr>
          <w:rStyle w:val="CommentReference"/>
        </w:rPr>
        <w:commentReference w:id="200"/>
      </w:r>
    </w:p>
    <w:p w14:paraId="700446D6" w14:textId="77777777" w:rsidR="00DA40F3" w:rsidRDefault="00DA40F3">
      <w:pPr>
        <w:widowControl/>
        <w:jc w:val="left"/>
        <w:rPr>
          <w:ins w:id="201" w:author="Looper Kwok" w:date="2016-02-20T15:23:00Z"/>
          <w:rFonts w:ascii="Times New Roman" w:hAnsi="Times New Roman" w:cs="Times New Roman"/>
          <w:b/>
        </w:rPr>
      </w:pPr>
      <w:ins w:id="202" w:author="Looper Kwok" w:date="2016-02-20T15:23:00Z">
        <w:r>
          <w:rPr>
            <w:rFonts w:ascii="Times New Roman" w:hAnsi="Times New Roman" w:cs="Times New Roman"/>
            <w:b/>
          </w:rPr>
          <w:br w:type="page"/>
        </w:r>
      </w:ins>
    </w:p>
    <w:p w14:paraId="34CE2011" w14:textId="3B2405EE" w:rsidR="00DA40F3" w:rsidRPr="00DA40F3" w:rsidRDefault="00DA40F3">
      <w:pPr>
        <w:spacing w:line="360" w:lineRule="auto"/>
        <w:rPr>
          <w:ins w:id="203" w:author="Looper Kwok" w:date="2016-02-20T15:23:00Z"/>
          <w:rFonts w:ascii="Times New Roman" w:hAnsi="Times New Roman" w:cs="Times New Roman"/>
          <w:b/>
          <w:rPrChange w:id="204" w:author="Looper Kwok" w:date="2016-02-20T15:23:00Z">
            <w:rPr>
              <w:ins w:id="205" w:author="Looper Kwok" w:date="2016-02-20T15:23:00Z"/>
              <w:rFonts w:ascii="Times New Roman" w:hAnsi="Times New Roman" w:cs="Times New Roman"/>
            </w:rPr>
          </w:rPrChange>
        </w:rPr>
      </w:pPr>
      <w:ins w:id="206" w:author="Looper Kwok" w:date="2016-02-20T15:23:00Z">
        <w:r w:rsidRPr="00DA40F3">
          <w:rPr>
            <w:rFonts w:ascii="Times New Roman" w:hAnsi="Times New Roman" w:cs="Times New Roman"/>
            <w:b/>
            <w:rPrChange w:id="207" w:author="Looper Kwok" w:date="2016-02-20T15:23:00Z">
              <w:rPr>
                <w:rFonts w:ascii="Times New Roman" w:hAnsi="Times New Roman" w:cs="Times New Roman"/>
              </w:rPr>
            </w:rPrChange>
          </w:rPr>
          <w:lastRenderedPageBreak/>
          <w:t>Conclusion</w:t>
        </w:r>
      </w:ins>
    </w:p>
    <w:p w14:paraId="14DB9AF4" w14:textId="62B0FE98" w:rsidR="00FC3623" w:rsidRPr="00FC3623" w:rsidDel="00DA40F3" w:rsidRDefault="00FC3623">
      <w:pPr>
        <w:spacing w:line="360" w:lineRule="auto"/>
        <w:rPr>
          <w:rFonts w:ascii="Times New Roman" w:hAnsi="Times New Roman" w:cs="Times New Roman"/>
        </w:rPr>
      </w:pPr>
      <w:moveFromRangeStart w:id="208" w:author="Looper Kwok" w:date="2016-02-20T15:21:00Z" w:name="move443745034"/>
      <w:moveFrom w:id="209" w:author="Looper Kwok" w:date="2016-02-20T15:21:00Z">
        <w:r w:rsidRPr="00FC3623" w:rsidDel="00DA40F3">
          <w:rPr>
            <w:rFonts w:ascii="Times New Roman" w:hAnsi="Times New Roman" w:cs="Times New Roman"/>
          </w:rPr>
          <w:t>A total of 741 valid patients were enrolled in this study, including 317 patients with malignant tumor. This is the first randomized, double-blind, multi-center clinical trial of this kind based on Chinese population, by which we have successfully established the scientific dataset and validated the value of LCBP with these data. The final statistical analysis has demonstrated that the sensitivity and specificity of our LCBP tool are 83.8% and 80.8% respectively in risk stratification of the patients with pulmonary nodules. Such a result enables us to accurately determine the risk of malignant tumor in the patients with pulmonary nodules before surgical operation. In addition, the follow-up data have shown that the sensitivity and specificity of LCBP are 80.2% and 91.5% respectively in risk stratification of lung cancer. This result enables us to develop and implement more accurate scientific follow-up plan specifically for the population at high risk of lung cancer, and so increase the rate of early diagnosis of lung cancer.</w:t>
        </w:r>
      </w:moveFrom>
    </w:p>
    <w:moveFromRangeEnd w:id="208"/>
    <w:p w14:paraId="47D42E2C" w14:textId="7777777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Tumor biomarker testing is simple to operate at relatively low cost and easy to follow up due to its non-invasive nature. Meanwhile, these biomarkers can reflect the disease state more objectively with shorter turnaround time, which can save the time waiting. As novel tumor biomarkers are emerging, they are providing more and more useful clinical information, e.g., for risk stratification, histological typing, and monitoring treatment efficacy and evaluating prognosis. Our LCBP diagnostic model also incorporates clinical high risk factors and CT imaging information, which can be used as an aide to help </w:t>
      </w:r>
      <w:r w:rsidRPr="00FC3623">
        <w:rPr>
          <w:rFonts w:ascii="Times New Roman" w:hAnsi="Times New Roman" w:cs="Times New Roman"/>
        </w:rPr>
        <w:lastRenderedPageBreak/>
        <w:t>clinicians at every level to comprehensively and scientifically evaluate the risk of lung cancer in the patients with pulmonary nodules.</w:t>
      </w:r>
    </w:p>
    <w:p w14:paraId="31FC3C48" w14:textId="77777777" w:rsidR="00FC3623" w:rsidRPr="00FC3623" w:rsidRDefault="00FC3623">
      <w:pPr>
        <w:spacing w:line="360" w:lineRule="auto"/>
        <w:rPr>
          <w:rFonts w:ascii="Times New Roman" w:hAnsi="Times New Roman" w:cs="Times New Roman"/>
        </w:rPr>
      </w:pPr>
    </w:p>
    <w:p w14:paraId="34A15805" w14:textId="7777777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w:t>
      </w:r>
    </w:p>
    <w:p w14:paraId="38C68425" w14:textId="77777777" w:rsidR="00FC3623" w:rsidRDefault="00FC3623">
      <w:pPr>
        <w:widowControl/>
        <w:spacing w:line="360" w:lineRule="auto"/>
        <w:jc w:val="left"/>
        <w:rPr>
          <w:rFonts w:ascii="Times New Roman" w:hAnsi="Times New Roman" w:cs="Times New Roman"/>
        </w:rPr>
        <w:pPrChange w:id="210" w:author="Looper Kwok" w:date="2016-02-20T14:58:00Z">
          <w:pPr>
            <w:widowControl/>
            <w:jc w:val="left"/>
          </w:pPr>
        </w:pPrChange>
      </w:pPr>
      <w:r>
        <w:rPr>
          <w:rFonts w:ascii="Times New Roman" w:hAnsi="Times New Roman" w:cs="Times New Roman"/>
        </w:rPr>
        <w:br w:type="page"/>
      </w:r>
    </w:p>
    <w:p w14:paraId="2CBA84B2" w14:textId="51014525" w:rsidR="00FC3623" w:rsidRPr="00DA40F3" w:rsidRDefault="00FC3623">
      <w:pPr>
        <w:spacing w:line="360" w:lineRule="auto"/>
        <w:rPr>
          <w:rFonts w:ascii="Times New Roman" w:hAnsi="Times New Roman" w:cs="Times New Roman"/>
          <w:b/>
          <w:rPrChange w:id="211" w:author="Looper Kwok" w:date="2016-02-20T15:23:00Z">
            <w:rPr>
              <w:rFonts w:ascii="Times New Roman" w:hAnsi="Times New Roman" w:cs="Times New Roman"/>
            </w:rPr>
          </w:rPrChange>
        </w:rPr>
      </w:pPr>
      <w:r w:rsidRPr="00DA40F3">
        <w:rPr>
          <w:rFonts w:ascii="Times New Roman" w:hAnsi="Times New Roman" w:cs="Times New Roman"/>
          <w:b/>
          <w:rPrChange w:id="212" w:author="Looper Kwok" w:date="2016-02-20T15:23:00Z">
            <w:rPr>
              <w:rFonts w:ascii="Times New Roman" w:hAnsi="Times New Roman" w:cs="Times New Roman"/>
            </w:rPr>
          </w:rPrChange>
        </w:rPr>
        <w:lastRenderedPageBreak/>
        <w:t>Reference</w:t>
      </w:r>
    </w:p>
    <w:p w14:paraId="0A816214" w14:textId="32C841E7"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 </w:t>
      </w:r>
      <w:proofErr w:type="spellStart"/>
      <w:r w:rsidRPr="00FC3623">
        <w:rPr>
          <w:rFonts w:ascii="Times New Roman" w:hAnsi="Times New Roman" w:cs="Times New Roman"/>
        </w:rPr>
        <w:t>Overholt</w:t>
      </w:r>
      <w:proofErr w:type="spellEnd"/>
      <w:r w:rsidRPr="00FC3623">
        <w:rPr>
          <w:rFonts w:ascii="Times New Roman" w:hAnsi="Times New Roman" w:cs="Times New Roman"/>
        </w:rPr>
        <w:t xml:space="preserve"> RH, Woods FM. Early diagnosis and treatment of cancer of the lung. The New England journal of medicine 1951</w:t>
      </w:r>
      <w:proofErr w:type="gramStart"/>
      <w:r w:rsidRPr="00FC3623">
        <w:rPr>
          <w:rFonts w:ascii="Times New Roman" w:hAnsi="Times New Roman" w:cs="Times New Roman"/>
        </w:rPr>
        <w:t>;245:555</w:t>
      </w:r>
      <w:proofErr w:type="gramEnd"/>
      <w:r w:rsidRPr="00FC3623">
        <w:rPr>
          <w:rFonts w:ascii="Times New Roman" w:hAnsi="Times New Roman" w:cs="Times New Roman"/>
        </w:rPr>
        <w:t>-559.</w:t>
      </w:r>
    </w:p>
    <w:p w14:paraId="209C62B3" w14:textId="3DF3C085"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2 International Early Lung Cancer Action Program I, </w:t>
      </w:r>
      <w:proofErr w:type="spellStart"/>
      <w:r w:rsidRPr="00FC3623">
        <w:rPr>
          <w:rFonts w:ascii="Times New Roman" w:hAnsi="Times New Roman" w:cs="Times New Roman"/>
        </w:rPr>
        <w:t>Henschke</w:t>
      </w:r>
      <w:proofErr w:type="spellEnd"/>
      <w:r w:rsidRPr="00FC3623">
        <w:rPr>
          <w:rFonts w:ascii="Times New Roman" w:hAnsi="Times New Roman" w:cs="Times New Roman"/>
        </w:rPr>
        <w:t xml:space="preserve"> CI, </w:t>
      </w:r>
      <w:proofErr w:type="spellStart"/>
      <w:r w:rsidRPr="00FC3623">
        <w:rPr>
          <w:rFonts w:ascii="Times New Roman" w:hAnsi="Times New Roman" w:cs="Times New Roman"/>
        </w:rPr>
        <w:t>Yankelevitz</w:t>
      </w:r>
      <w:proofErr w:type="spellEnd"/>
      <w:r w:rsidRPr="00FC3623">
        <w:rPr>
          <w:rFonts w:ascii="Times New Roman" w:hAnsi="Times New Roman" w:cs="Times New Roman"/>
        </w:rPr>
        <w:t xml:space="preserve"> DF, Libby DM, </w:t>
      </w:r>
      <w:proofErr w:type="spellStart"/>
      <w:r w:rsidRPr="00FC3623">
        <w:rPr>
          <w:rFonts w:ascii="Times New Roman" w:hAnsi="Times New Roman" w:cs="Times New Roman"/>
        </w:rPr>
        <w:t>Pasmantier</w:t>
      </w:r>
      <w:proofErr w:type="spellEnd"/>
      <w:r w:rsidRPr="00FC3623">
        <w:rPr>
          <w:rFonts w:ascii="Times New Roman" w:hAnsi="Times New Roman" w:cs="Times New Roman"/>
        </w:rPr>
        <w:t xml:space="preserve"> MW, Smith JP, </w:t>
      </w:r>
      <w:proofErr w:type="spellStart"/>
      <w:r w:rsidRPr="00FC3623">
        <w:rPr>
          <w:rFonts w:ascii="Times New Roman" w:hAnsi="Times New Roman" w:cs="Times New Roman"/>
        </w:rPr>
        <w:t>Miettinen</w:t>
      </w:r>
      <w:proofErr w:type="spellEnd"/>
      <w:r w:rsidRPr="00FC3623">
        <w:rPr>
          <w:rFonts w:ascii="Times New Roman" w:hAnsi="Times New Roman" w:cs="Times New Roman"/>
        </w:rPr>
        <w:t xml:space="preserve"> OS. Survival of patients with stage </w:t>
      </w:r>
      <w:proofErr w:type="spellStart"/>
      <w:r w:rsidRPr="00FC3623">
        <w:rPr>
          <w:rFonts w:ascii="Times New Roman" w:hAnsi="Times New Roman" w:cs="Times New Roman"/>
        </w:rPr>
        <w:t>i</w:t>
      </w:r>
      <w:proofErr w:type="spellEnd"/>
      <w:r w:rsidRPr="00FC3623">
        <w:rPr>
          <w:rFonts w:ascii="Times New Roman" w:hAnsi="Times New Roman" w:cs="Times New Roman"/>
        </w:rPr>
        <w:t xml:space="preserve"> lung cancer detected on </w:t>
      </w:r>
      <w:proofErr w:type="spellStart"/>
      <w:r w:rsidRPr="00FC3623">
        <w:rPr>
          <w:rFonts w:ascii="Times New Roman" w:hAnsi="Times New Roman" w:cs="Times New Roman"/>
        </w:rPr>
        <w:t>ct</w:t>
      </w:r>
      <w:proofErr w:type="spellEnd"/>
      <w:r w:rsidRPr="00FC3623">
        <w:rPr>
          <w:rFonts w:ascii="Times New Roman" w:hAnsi="Times New Roman" w:cs="Times New Roman"/>
        </w:rPr>
        <w:t xml:space="preserve"> screening. The New England journal of medicine 2006</w:t>
      </w:r>
      <w:proofErr w:type="gramStart"/>
      <w:r w:rsidRPr="00FC3623">
        <w:rPr>
          <w:rFonts w:ascii="Times New Roman" w:hAnsi="Times New Roman" w:cs="Times New Roman"/>
        </w:rPr>
        <w:t>;355:1763</w:t>
      </w:r>
      <w:proofErr w:type="gramEnd"/>
      <w:r w:rsidRPr="00FC3623">
        <w:rPr>
          <w:rFonts w:ascii="Times New Roman" w:hAnsi="Times New Roman" w:cs="Times New Roman"/>
        </w:rPr>
        <w:t>-1771.</w:t>
      </w:r>
    </w:p>
    <w:p w14:paraId="2A8320CE" w14:textId="4B2D7ABE"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3 The National Lung Screening Trial Research Team. Reduced lung-cancer mortality with low-dose computed tomographic screening. N </w:t>
      </w:r>
      <w:proofErr w:type="spellStart"/>
      <w:r w:rsidRPr="00FC3623">
        <w:rPr>
          <w:rFonts w:ascii="Times New Roman" w:hAnsi="Times New Roman" w:cs="Times New Roman"/>
        </w:rPr>
        <w:t>Engl</w:t>
      </w:r>
      <w:proofErr w:type="spellEnd"/>
      <w:r w:rsidRPr="00FC3623">
        <w:rPr>
          <w:rFonts w:ascii="Times New Roman" w:hAnsi="Times New Roman" w:cs="Times New Roman"/>
        </w:rPr>
        <w:t xml:space="preserve"> J Med 2011</w:t>
      </w:r>
      <w:proofErr w:type="gramStart"/>
      <w:r w:rsidRPr="00FC3623">
        <w:rPr>
          <w:rFonts w:ascii="Times New Roman" w:hAnsi="Times New Roman" w:cs="Times New Roman"/>
        </w:rPr>
        <w:t>;365:395</w:t>
      </w:r>
      <w:proofErr w:type="gramEnd"/>
      <w:r w:rsidRPr="00FC3623">
        <w:rPr>
          <w:rFonts w:ascii="Times New Roman" w:hAnsi="Times New Roman" w:cs="Times New Roman"/>
        </w:rPr>
        <w:t>-409</w:t>
      </w:r>
    </w:p>
    <w:p w14:paraId="038E4606" w14:textId="2ACAAF5B"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4 </w:t>
      </w:r>
      <w:proofErr w:type="spellStart"/>
      <w:r w:rsidRPr="00FC3623">
        <w:rPr>
          <w:rFonts w:ascii="Times New Roman" w:hAnsi="Times New Roman" w:cs="Times New Roman"/>
        </w:rPr>
        <w:t>Horeweg</w:t>
      </w:r>
      <w:proofErr w:type="spellEnd"/>
      <w:r w:rsidRPr="00FC3623">
        <w:rPr>
          <w:rFonts w:ascii="Times New Roman" w:hAnsi="Times New Roman" w:cs="Times New Roman"/>
        </w:rPr>
        <w:t xml:space="preserve"> N, van der Aalst CM, </w:t>
      </w:r>
      <w:proofErr w:type="spellStart"/>
      <w:r w:rsidRPr="00FC3623">
        <w:rPr>
          <w:rFonts w:ascii="Times New Roman" w:hAnsi="Times New Roman" w:cs="Times New Roman"/>
        </w:rPr>
        <w:t>Thunnissen</w:t>
      </w:r>
      <w:proofErr w:type="spellEnd"/>
      <w:r w:rsidRPr="00FC3623">
        <w:rPr>
          <w:rFonts w:ascii="Times New Roman" w:hAnsi="Times New Roman" w:cs="Times New Roman"/>
        </w:rPr>
        <w:t xml:space="preserve"> E, </w:t>
      </w:r>
      <w:proofErr w:type="spellStart"/>
      <w:r w:rsidRPr="00FC3623">
        <w:rPr>
          <w:rFonts w:ascii="Times New Roman" w:hAnsi="Times New Roman" w:cs="Times New Roman"/>
        </w:rPr>
        <w:t>Nackaerts</w:t>
      </w:r>
      <w:proofErr w:type="spellEnd"/>
      <w:r w:rsidRPr="00FC3623">
        <w:rPr>
          <w:rFonts w:ascii="Times New Roman" w:hAnsi="Times New Roman" w:cs="Times New Roman"/>
        </w:rPr>
        <w:t xml:space="preserve"> K, </w:t>
      </w:r>
      <w:proofErr w:type="spellStart"/>
      <w:r w:rsidRPr="00FC3623">
        <w:rPr>
          <w:rFonts w:ascii="Times New Roman" w:hAnsi="Times New Roman" w:cs="Times New Roman"/>
        </w:rPr>
        <w:t>Weenink</w:t>
      </w:r>
      <w:proofErr w:type="spellEnd"/>
      <w:r w:rsidRPr="00FC3623">
        <w:rPr>
          <w:rFonts w:ascii="Times New Roman" w:hAnsi="Times New Roman" w:cs="Times New Roman"/>
        </w:rPr>
        <w:t xml:space="preserve"> C, </w:t>
      </w:r>
      <w:proofErr w:type="spellStart"/>
      <w:r w:rsidRPr="00FC3623">
        <w:rPr>
          <w:rFonts w:ascii="Times New Roman" w:hAnsi="Times New Roman" w:cs="Times New Roman"/>
        </w:rPr>
        <w:t>Groen</w:t>
      </w:r>
      <w:proofErr w:type="spellEnd"/>
      <w:r w:rsidRPr="00FC3623">
        <w:rPr>
          <w:rFonts w:ascii="Times New Roman" w:hAnsi="Times New Roman" w:cs="Times New Roman"/>
        </w:rPr>
        <w:t xml:space="preserve"> HJ, </w:t>
      </w:r>
      <w:proofErr w:type="spellStart"/>
      <w:r w:rsidRPr="00FC3623">
        <w:rPr>
          <w:rFonts w:ascii="Times New Roman" w:hAnsi="Times New Roman" w:cs="Times New Roman"/>
        </w:rPr>
        <w:t>Lammers</w:t>
      </w:r>
      <w:proofErr w:type="spellEnd"/>
      <w:r w:rsidRPr="00FC3623">
        <w:rPr>
          <w:rFonts w:ascii="Times New Roman" w:hAnsi="Times New Roman" w:cs="Times New Roman"/>
        </w:rPr>
        <w:t xml:space="preserve"> JW, </w:t>
      </w:r>
      <w:proofErr w:type="spellStart"/>
      <w:r w:rsidRPr="00FC3623">
        <w:rPr>
          <w:rFonts w:ascii="Times New Roman" w:hAnsi="Times New Roman" w:cs="Times New Roman"/>
        </w:rPr>
        <w:t>Aerts</w:t>
      </w:r>
      <w:proofErr w:type="spellEnd"/>
      <w:r w:rsidRPr="00FC3623">
        <w:rPr>
          <w:rFonts w:ascii="Times New Roman" w:hAnsi="Times New Roman" w:cs="Times New Roman"/>
        </w:rPr>
        <w:t xml:space="preserve"> JG, </w:t>
      </w:r>
      <w:proofErr w:type="spellStart"/>
      <w:r w:rsidRPr="00FC3623">
        <w:rPr>
          <w:rFonts w:ascii="Times New Roman" w:hAnsi="Times New Roman" w:cs="Times New Roman"/>
        </w:rPr>
        <w:t>Scholten</w:t>
      </w:r>
      <w:proofErr w:type="spellEnd"/>
      <w:r w:rsidRPr="00FC3623">
        <w:rPr>
          <w:rFonts w:ascii="Times New Roman" w:hAnsi="Times New Roman" w:cs="Times New Roman"/>
        </w:rPr>
        <w:t xml:space="preserve"> ET, van </w:t>
      </w:r>
      <w:proofErr w:type="spellStart"/>
      <w:r w:rsidRPr="00FC3623">
        <w:rPr>
          <w:rFonts w:ascii="Times New Roman" w:hAnsi="Times New Roman" w:cs="Times New Roman"/>
        </w:rPr>
        <w:t>Rosmalen</w:t>
      </w:r>
      <w:proofErr w:type="spellEnd"/>
      <w:r w:rsidRPr="00FC3623">
        <w:rPr>
          <w:rFonts w:ascii="Times New Roman" w:hAnsi="Times New Roman" w:cs="Times New Roman"/>
        </w:rPr>
        <w:t xml:space="preserve"> J, Mali W, </w:t>
      </w:r>
      <w:proofErr w:type="spellStart"/>
      <w:r w:rsidRPr="00FC3623">
        <w:rPr>
          <w:rFonts w:ascii="Times New Roman" w:hAnsi="Times New Roman" w:cs="Times New Roman"/>
        </w:rPr>
        <w:t>Oudkerk</w:t>
      </w:r>
      <w:proofErr w:type="spellEnd"/>
      <w:r w:rsidRPr="00FC3623">
        <w:rPr>
          <w:rFonts w:ascii="Times New Roman" w:hAnsi="Times New Roman" w:cs="Times New Roman"/>
        </w:rPr>
        <w:t xml:space="preserve"> M, de </w:t>
      </w:r>
      <w:proofErr w:type="spellStart"/>
      <w:r w:rsidRPr="00FC3623">
        <w:rPr>
          <w:rFonts w:ascii="Times New Roman" w:hAnsi="Times New Roman" w:cs="Times New Roman"/>
        </w:rPr>
        <w:t>Koning</w:t>
      </w:r>
      <w:proofErr w:type="spellEnd"/>
      <w:r w:rsidRPr="00FC3623">
        <w:rPr>
          <w:rFonts w:ascii="Times New Roman" w:hAnsi="Times New Roman" w:cs="Times New Roman"/>
        </w:rPr>
        <w:t xml:space="preserve"> HJ. Characteristics of lung cancers detected by computer tomography screening in the randomized nelson trial. American journal of respiratory and critical care medicine 2013</w:t>
      </w:r>
      <w:proofErr w:type="gramStart"/>
      <w:r w:rsidRPr="00FC3623">
        <w:rPr>
          <w:rFonts w:ascii="Times New Roman" w:hAnsi="Times New Roman" w:cs="Times New Roman"/>
        </w:rPr>
        <w:t>;187:848</w:t>
      </w:r>
      <w:proofErr w:type="gramEnd"/>
      <w:r w:rsidRPr="00FC3623">
        <w:rPr>
          <w:rFonts w:ascii="Times New Roman" w:hAnsi="Times New Roman" w:cs="Times New Roman"/>
        </w:rPr>
        <w:t>-854.</w:t>
      </w:r>
    </w:p>
    <w:p w14:paraId="0420F6BA" w14:textId="3CB5F1DA"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5 </w:t>
      </w:r>
      <w:proofErr w:type="spellStart"/>
      <w:r w:rsidRPr="00FC3623">
        <w:rPr>
          <w:rFonts w:ascii="Times New Roman" w:hAnsi="Times New Roman" w:cs="Times New Roman"/>
        </w:rPr>
        <w:t>Heuvers</w:t>
      </w:r>
      <w:proofErr w:type="spellEnd"/>
      <w:r w:rsidRPr="00FC3623">
        <w:rPr>
          <w:rFonts w:ascii="Times New Roman" w:hAnsi="Times New Roman" w:cs="Times New Roman"/>
        </w:rPr>
        <w:t xml:space="preserve"> ME, </w:t>
      </w:r>
      <w:proofErr w:type="spellStart"/>
      <w:r w:rsidRPr="00FC3623">
        <w:rPr>
          <w:rFonts w:ascii="Times New Roman" w:hAnsi="Times New Roman" w:cs="Times New Roman"/>
        </w:rPr>
        <w:t>Stricker</w:t>
      </w:r>
      <w:proofErr w:type="spellEnd"/>
      <w:r w:rsidRPr="00FC3623">
        <w:rPr>
          <w:rFonts w:ascii="Times New Roman" w:hAnsi="Times New Roman" w:cs="Times New Roman"/>
        </w:rPr>
        <w:t xml:space="preserve"> BH, </w:t>
      </w:r>
      <w:proofErr w:type="spellStart"/>
      <w:r w:rsidRPr="00FC3623">
        <w:rPr>
          <w:rFonts w:ascii="Times New Roman" w:hAnsi="Times New Roman" w:cs="Times New Roman"/>
        </w:rPr>
        <w:t>Aerts</w:t>
      </w:r>
      <w:proofErr w:type="spellEnd"/>
      <w:r w:rsidRPr="00FC3623">
        <w:rPr>
          <w:rFonts w:ascii="Times New Roman" w:hAnsi="Times New Roman" w:cs="Times New Roman"/>
        </w:rPr>
        <w:t xml:space="preserve"> JG. Generalizing lung-cancer screening results. The New England journal of medicine 2012</w:t>
      </w:r>
      <w:proofErr w:type="gramStart"/>
      <w:r w:rsidRPr="00FC3623">
        <w:rPr>
          <w:rFonts w:ascii="Times New Roman" w:hAnsi="Times New Roman" w:cs="Times New Roman"/>
        </w:rPr>
        <w:t>;366:192</w:t>
      </w:r>
      <w:proofErr w:type="gramEnd"/>
      <w:r w:rsidRPr="00FC3623">
        <w:rPr>
          <w:rFonts w:ascii="Times New Roman" w:hAnsi="Times New Roman" w:cs="Times New Roman"/>
        </w:rPr>
        <w:t>-193.</w:t>
      </w:r>
    </w:p>
    <w:p w14:paraId="7FA5E6ED" w14:textId="2B0C1016"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6 </w:t>
      </w:r>
      <w:proofErr w:type="spellStart"/>
      <w:r w:rsidRPr="00FC3623">
        <w:rPr>
          <w:rFonts w:ascii="Times New Roman" w:hAnsi="Times New Roman" w:cs="Times New Roman"/>
        </w:rPr>
        <w:t>Infante</w:t>
      </w:r>
      <w:proofErr w:type="spellEnd"/>
      <w:r w:rsidRPr="00FC3623">
        <w:rPr>
          <w:rFonts w:ascii="Times New Roman" w:hAnsi="Times New Roman" w:cs="Times New Roman"/>
        </w:rPr>
        <w:t xml:space="preserve"> M, </w:t>
      </w:r>
      <w:proofErr w:type="spellStart"/>
      <w:r w:rsidRPr="00FC3623">
        <w:rPr>
          <w:rFonts w:ascii="Times New Roman" w:hAnsi="Times New Roman" w:cs="Times New Roman"/>
        </w:rPr>
        <w:t>Cavuto</w:t>
      </w:r>
      <w:proofErr w:type="spellEnd"/>
      <w:r w:rsidRPr="00FC3623">
        <w:rPr>
          <w:rFonts w:ascii="Times New Roman" w:hAnsi="Times New Roman" w:cs="Times New Roman"/>
        </w:rPr>
        <w:t xml:space="preserve"> S, </w:t>
      </w:r>
      <w:proofErr w:type="spellStart"/>
      <w:r w:rsidRPr="00FC3623">
        <w:rPr>
          <w:rFonts w:ascii="Times New Roman" w:hAnsi="Times New Roman" w:cs="Times New Roman"/>
        </w:rPr>
        <w:t>Lutman</w:t>
      </w:r>
      <w:proofErr w:type="spellEnd"/>
      <w:r w:rsidRPr="00FC3623">
        <w:rPr>
          <w:rFonts w:ascii="Times New Roman" w:hAnsi="Times New Roman" w:cs="Times New Roman"/>
        </w:rPr>
        <w:t xml:space="preserve"> FR, </w:t>
      </w:r>
      <w:proofErr w:type="spellStart"/>
      <w:r w:rsidRPr="00FC3623">
        <w:rPr>
          <w:rFonts w:ascii="Times New Roman" w:hAnsi="Times New Roman" w:cs="Times New Roman"/>
        </w:rPr>
        <w:t>Passera</w:t>
      </w:r>
      <w:proofErr w:type="spellEnd"/>
      <w:r w:rsidRPr="00FC3623">
        <w:rPr>
          <w:rFonts w:ascii="Times New Roman" w:hAnsi="Times New Roman" w:cs="Times New Roman"/>
        </w:rPr>
        <w:t xml:space="preserve"> E, </w:t>
      </w:r>
      <w:proofErr w:type="spellStart"/>
      <w:r w:rsidRPr="00FC3623">
        <w:rPr>
          <w:rFonts w:ascii="Times New Roman" w:hAnsi="Times New Roman" w:cs="Times New Roman"/>
        </w:rPr>
        <w:t>Chiarenza</w:t>
      </w:r>
      <w:proofErr w:type="spellEnd"/>
      <w:r w:rsidRPr="00FC3623">
        <w:rPr>
          <w:rFonts w:ascii="Times New Roman" w:hAnsi="Times New Roman" w:cs="Times New Roman"/>
        </w:rPr>
        <w:t xml:space="preserve"> M, Chiesa G, </w:t>
      </w:r>
      <w:proofErr w:type="spellStart"/>
      <w:r w:rsidRPr="00FC3623">
        <w:rPr>
          <w:rFonts w:ascii="Times New Roman" w:hAnsi="Times New Roman" w:cs="Times New Roman"/>
        </w:rPr>
        <w:t>Brambilla</w:t>
      </w:r>
      <w:proofErr w:type="spellEnd"/>
      <w:r w:rsidRPr="00FC3623">
        <w:rPr>
          <w:rFonts w:ascii="Times New Roman" w:hAnsi="Times New Roman" w:cs="Times New Roman"/>
        </w:rPr>
        <w:t xml:space="preserve"> G, </w:t>
      </w:r>
      <w:proofErr w:type="spellStart"/>
      <w:r w:rsidRPr="00FC3623">
        <w:rPr>
          <w:rFonts w:ascii="Times New Roman" w:hAnsi="Times New Roman" w:cs="Times New Roman"/>
        </w:rPr>
        <w:t>Angeli</w:t>
      </w:r>
      <w:proofErr w:type="spellEnd"/>
      <w:r w:rsidRPr="00FC3623">
        <w:rPr>
          <w:rFonts w:ascii="Times New Roman" w:hAnsi="Times New Roman" w:cs="Times New Roman"/>
        </w:rPr>
        <w:t xml:space="preserve"> E, </w:t>
      </w:r>
      <w:proofErr w:type="spellStart"/>
      <w:r w:rsidRPr="00FC3623">
        <w:rPr>
          <w:rFonts w:ascii="Times New Roman" w:hAnsi="Times New Roman" w:cs="Times New Roman"/>
        </w:rPr>
        <w:t>Aranzulla</w:t>
      </w:r>
      <w:proofErr w:type="spellEnd"/>
      <w:r w:rsidRPr="00FC3623">
        <w:rPr>
          <w:rFonts w:ascii="Times New Roman" w:hAnsi="Times New Roman" w:cs="Times New Roman"/>
        </w:rPr>
        <w:t xml:space="preserve"> G, </w:t>
      </w:r>
      <w:proofErr w:type="spellStart"/>
      <w:r w:rsidRPr="00FC3623">
        <w:rPr>
          <w:rFonts w:ascii="Times New Roman" w:hAnsi="Times New Roman" w:cs="Times New Roman"/>
        </w:rPr>
        <w:t>Chiti</w:t>
      </w:r>
      <w:proofErr w:type="spellEnd"/>
      <w:r w:rsidRPr="00FC3623">
        <w:rPr>
          <w:rFonts w:ascii="Times New Roman" w:hAnsi="Times New Roman" w:cs="Times New Roman"/>
        </w:rPr>
        <w:t xml:space="preserve"> A, </w:t>
      </w:r>
      <w:proofErr w:type="spellStart"/>
      <w:r w:rsidRPr="00FC3623">
        <w:rPr>
          <w:rFonts w:ascii="Times New Roman" w:hAnsi="Times New Roman" w:cs="Times New Roman"/>
        </w:rPr>
        <w:t>Scorsetti</w:t>
      </w:r>
      <w:proofErr w:type="spellEnd"/>
      <w:r w:rsidRPr="00FC3623">
        <w:rPr>
          <w:rFonts w:ascii="Times New Roman" w:hAnsi="Times New Roman" w:cs="Times New Roman"/>
        </w:rPr>
        <w:t xml:space="preserve"> M, </w:t>
      </w:r>
      <w:proofErr w:type="spellStart"/>
      <w:r w:rsidRPr="00FC3623">
        <w:rPr>
          <w:rFonts w:ascii="Times New Roman" w:hAnsi="Times New Roman" w:cs="Times New Roman"/>
        </w:rPr>
        <w:t>Navarria</w:t>
      </w:r>
      <w:proofErr w:type="spellEnd"/>
      <w:r w:rsidRPr="00FC3623">
        <w:rPr>
          <w:rFonts w:ascii="Times New Roman" w:hAnsi="Times New Roman" w:cs="Times New Roman"/>
        </w:rPr>
        <w:t xml:space="preserve"> P, </w:t>
      </w:r>
      <w:proofErr w:type="spellStart"/>
      <w:r w:rsidRPr="00FC3623">
        <w:rPr>
          <w:rFonts w:ascii="Times New Roman" w:hAnsi="Times New Roman" w:cs="Times New Roman"/>
        </w:rPr>
        <w:t>Cavina</w:t>
      </w:r>
      <w:proofErr w:type="spellEnd"/>
      <w:r w:rsidRPr="00FC3623">
        <w:rPr>
          <w:rFonts w:ascii="Times New Roman" w:hAnsi="Times New Roman" w:cs="Times New Roman"/>
        </w:rPr>
        <w:t xml:space="preserve"> R, </w:t>
      </w:r>
      <w:proofErr w:type="spellStart"/>
      <w:r w:rsidRPr="00FC3623">
        <w:rPr>
          <w:rFonts w:ascii="Times New Roman" w:hAnsi="Times New Roman" w:cs="Times New Roman"/>
        </w:rPr>
        <w:t>Ciccarelli</w:t>
      </w:r>
      <w:proofErr w:type="spellEnd"/>
      <w:r w:rsidRPr="00FC3623">
        <w:rPr>
          <w:rFonts w:ascii="Times New Roman" w:hAnsi="Times New Roman" w:cs="Times New Roman"/>
        </w:rPr>
        <w:t xml:space="preserve"> M, </w:t>
      </w:r>
      <w:proofErr w:type="spellStart"/>
      <w:r w:rsidRPr="00FC3623">
        <w:rPr>
          <w:rFonts w:ascii="Times New Roman" w:hAnsi="Times New Roman" w:cs="Times New Roman"/>
        </w:rPr>
        <w:t>Roncalli</w:t>
      </w:r>
      <w:proofErr w:type="spellEnd"/>
      <w:r w:rsidRPr="00FC3623">
        <w:rPr>
          <w:rFonts w:ascii="Times New Roman" w:hAnsi="Times New Roman" w:cs="Times New Roman"/>
        </w:rPr>
        <w:t xml:space="preserve"> M, </w:t>
      </w:r>
      <w:proofErr w:type="spellStart"/>
      <w:r w:rsidRPr="00FC3623">
        <w:rPr>
          <w:rFonts w:ascii="Times New Roman" w:hAnsi="Times New Roman" w:cs="Times New Roman"/>
        </w:rPr>
        <w:t>Destro</w:t>
      </w:r>
      <w:proofErr w:type="spellEnd"/>
      <w:r w:rsidRPr="00FC3623">
        <w:rPr>
          <w:rFonts w:ascii="Times New Roman" w:hAnsi="Times New Roman" w:cs="Times New Roman"/>
        </w:rPr>
        <w:t xml:space="preserve"> A, </w:t>
      </w:r>
      <w:proofErr w:type="spellStart"/>
      <w:r w:rsidRPr="00FC3623">
        <w:rPr>
          <w:rFonts w:ascii="Times New Roman" w:hAnsi="Times New Roman" w:cs="Times New Roman"/>
        </w:rPr>
        <w:t>Bottoni</w:t>
      </w:r>
      <w:proofErr w:type="spellEnd"/>
      <w:r w:rsidRPr="00FC3623">
        <w:rPr>
          <w:rFonts w:ascii="Times New Roman" w:hAnsi="Times New Roman" w:cs="Times New Roman"/>
        </w:rPr>
        <w:t xml:space="preserve"> E, </w:t>
      </w:r>
      <w:proofErr w:type="spellStart"/>
      <w:r w:rsidRPr="00FC3623">
        <w:rPr>
          <w:rFonts w:ascii="Times New Roman" w:hAnsi="Times New Roman" w:cs="Times New Roman"/>
        </w:rPr>
        <w:t>Voulaz</w:t>
      </w:r>
      <w:proofErr w:type="spellEnd"/>
      <w:r w:rsidRPr="00FC3623">
        <w:rPr>
          <w:rFonts w:ascii="Times New Roman" w:hAnsi="Times New Roman" w:cs="Times New Roman"/>
        </w:rPr>
        <w:t xml:space="preserve"> E, </w:t>
      </w:r>
      <w:proofErr w:type="spellStart"/>
      <w:r w:rsidRPr="00FC3623">
        <w:rPr>
          <w:rFonts w:ascii="Times New Roman" w:hAnsi="Times New Roman" w:cs="Times New Roman"/>
        </w:rPr>
        <w:t>Errico</w:t>
      </w:r>
      <w:proofErr w:type="spellEnd"/>
      <w:r w:rsidRPr="00FC3623">
        <w:rPr>
          <w:rFonts w:ascii="Times New Roman" w:hAnsi="Times New Roman" w:cs="Times New Roman"/>
        </w:rPr>
        <w:t xml:space="preserve"> V, </w:t>
      </w:r>
      <w:proofErr w:type="spellStart"/>
      <w:r w:rsidRPr="00FC3623">
        <w:rPr>
          <w:rFonts w:ascii="Times New Roman" w:hAnsi="Times New Roman" w:cs="Times New Roman"/>
        </w:rPr>
        <w:t>Ferraroli</w:t>
      </w:r>
      <w:proofErr w:type="spellEnd"/>
      <w:r w:rsidRPr="00FC3623">
        <w:rPr>
          <w:rFonts w:ascii="Times New Roman" w:hAnsi="Times New Roman" w:cs="Times New Roman"/>
        </w:rPr>
        <w:t xml:space="preserve"> G, </w:t>
      </w:r>
      <w:proofErr w:type="spellStart"/>
      <w:r w:rsidRPr="00FC3623">
        <w:rPr>
          <w:rFonts w:ascii="Times New Roman" w:hAnsi="Times New Roman" w:cs="Times New Roman"/>
        </w:rPr>
        <w:t>Finocchiaro</w:t>
      </w:r>
      <w:proofErr w:type="spellEnd"/>
      <w:r w:rsidRPr="00FC3623">
        <w:rPr>
          <w:rFonts w:ascii="Times New Roman" w:hAnsi="Times New Roman" w:cs="Times New Roman"/>
        </w:rPr>
        <w:t xml:space="preserve"> G, </w:t>
      </w:r>
      <w:proofErr w:type="spellStart"/>
      <w:r w:rsidRPr="00FC3623">
        <w:rPr>
          <w:rFonts w:ascii="Times New Roman" w:hAnsi="Times New Roman" w:cs="Times New Roman"/>
        </w:rPr>
        <w:t>Toschi</w:t>
      </w:r>
      <w:proofErr w:type="spellEnd"/>
      <w:r w:rsidRPr="00FC3623">
        <w:rPr>
          <w:rFonts w:ascii="Times New Roman" w:hAnsi="Times New Roman" w:cs="Times New Roman"/>
        </w:rPr>
        <w:t xml:space="preserve"> L, Santoro A, </w:t>
      </w:r>
      <w:proofErr w:type="spellStart"/>
      <w:r w:rsidRPr="00FC3623">
        <w:rPr>
          <w:rFonts w:ascii="Times New Roman" w:hAnsi="Times New Roman" w:cs="Times New Roman"/>
        </w:rPr>
        <w:t>Alloisio</w:t>
      </w:r>
      <w:proofErr w:type="spellEnd"/>
      <w:r w:rsidRPr="00FC3623">
        <w:rPr>
          <w:rFonts w:ascii="Times New Roman" w:hAnsi="Times New Roman" w:cs="Times New Roman"/>
        </w:rPr>
        <w:t xml:space="preserve"> M, Group DS. Long-term follow-up results of the </w:t>
      </w:r>
      <w:proofErr w:type="spellStart"/>
      <w:r w:rsidRPr="00FC3623">
        <w:rPr>
          <w:rFonts w:ascii="Times New Roman" w:hAnsi="Times New Roman" w:cs="Times New Roman"/>
        </w:rPr>
        <w:t>dante</w:t>
      </w:r>
      <w:proofErr w:type="spellEnd"/>
      <w:r w:rsidRPr="00FC3623">
        <w:rPr>
          <w:rFonts w:ascii="Times New Roman" w:hAnsi="Times New Roman" w:cs="Times New Roman"/>
        </w:rPr>
        <w:t xml:space="preserve"> trial, a </w:t>
      </w:r>
      <w:r w:rsidRPr="00FC3623">
        <w:rPr>
          <w:rFonts w:ascii="Times New Roman" w:hAnsi="Times New Roman" w:cs="Times New Roman"/>
        </w:rPr>
        <w:lastRenderedPageBreak/>
        <w:t>randomized study of lung cancer screening with spiral computed tomography. American journal of respiratory and critical care medicine 2015</w:t>
      </w:r>
      <w:proofErr w:type="gramStart"/>
      <w:r w:rsidRPr="00FC3623">
        <w:rPr>
          <w:rFonts w:ascii="Times New Roman" w:hAnsi="Times New Roman" w:cs="Times New Roman"/>
        </w:rPr>
        <w:t>;191:1166</w:t>
      </w:r>
      <w:proofErr w:type="gramEnd"/>
      <w:r w:rsidRPr="00FC3623">
        <w:rPr>
          <w:rFonts w:ascii="Times New Roman" w:hAnsi="Times New Roman" w:cs="Times New Roman"/>
        </w:rPr>
        <w:t>-1175.</w:t>
      </w:r>
    </w:p>
    <w:p w14:paraId="1A991C7E" w14:textId="08D1F84F"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7 Wilson DO, </w:t>
      </w:r>
      <w:proofErr w:type="spellStart"/>
      <w:r w:rsidRPr="00FC3623">
        <w:rPr>
          <w:rFonts w:ascii="Times New Roman" w:hAnsi="Times New Roman" w:cs="Times New Roman"/>
        </w:rPr>
        <w:t>Weissfeld</w:t>
      </w:r>
      <w:proofErr w:type="spellEnd"/>
      <w:r w:rsidRPr="00FC3623">
        <w:rPr>
          <w:rFonts w:ascii="Times New Roman" w:hAnsi="Times New Roman" w:cs="Times New Roman"/>
        </w:rPr>
        <w:t xml:space="preserve"> JL, Fuhrman CR, Fisher SN, </w:t>
      </w:r>
      <w:proofErr w:type="spellStart"/>
      <w:r w:rsidRPr="00FC3623">
        <w:rPr>
          <w:rFonts w:ascii="Times New Roman" w:hAnsi="Times New Roman" w:cs="Times New Roman"/>
        </w:rPr>
        <w:t>Balogh</w:t>
      </w:r>
      <w:proofErr w:type="spellEnd"/>
      <w:r w:rsidRPr="00FC3623">
        <w:rPr>
          <w:rFonts w:ascii="Times New Roman" w:hAnsi="Times New Roman" w:cs="Times New Roman"/>
        </w:rPr>
        <w:t xml:space="preserve"> P, </w:t>
      </w:r>
      <w:proofErr w:type="spellStart"/>
      <w:r w:rsidRPr="00FC3623">
        <w:rPr>
          <w:rFonts w:ascii="Times New Roman" w:hAnsi="Times New Roman" w:cs="Times New Roman"/>
        </w:rPr>
        <w:t>Landreneau</w:t>
      </w:r>
      <w:proofErr w:type="spellEnd"/>
      <w:r w:rsidRPr="00FC3623">
        <w:rPr>
          <w:rFonts w:ascii="Times New Roman" w:hAnsi="Times New Roman" w:cs="Times New Roman"/>
        </w:rPr>
        <w:t xml:space="preserve"> RJ, </w:t>
      </w:r>
      <w:proofErr w:type="spellStart"/>
      <w:r w:rsidRPr="00FC3623">
        <w:rPr>
          <w:rFonts w:ascii="Times New Roman" w:hAnsi="Times New Roman" w:cs="Times New Roman"/>
        </w:rPr>
        <w:t>Luketich</w:t>
      </w:r>
      <w:proofErr w:type="spellEnd"/>
      <w:r w:rsidRPr="00FC3623">
        <w:rPr>
          <w:rFonts w:ascii="Times New Roman" w:hAnsi="Times New Roman" w:cs="Times New Roman"/>
        </w:rPr>
        <w:t xml:space="preserve"> JD, Siegfried JM. The </w:t>
      </w:r>
      <w:proofErr w:type="spellStart"/>
      <w:r w:rsidRPr="00FC3623">
        <w:rPr>
          <w:rFonts w:ascii="Times New Roman" w:hAnsi="Times New Roman" w:cs="Times New Roman"/>
        </w:rPr>
        <w:t>pittsburgh</w:t>
      </w:r>
      <w:proofErr w:type="spellEnd"/>
      <w:r w:rsidRPr="00FC3623">
        <w:rPr>
          <w:rFonts w:ascii="Times New Roman" w:hAnsi="Times New Roman" w:cs="Times New Roman"/>
        </w:rPr>
        <w:t xml:space="preserve"> lung screening study (</w:t>
      </w:r>
      <w:proofErr w:type="spellStart"/>
      <w:r w:rsidRPr="00FC3623">
        <w:rPr>
          <w:rFonts w:ascii="Times New Roman" w:hAnsi="Times New Roman" w:cs="Times New Roman"/>
        </w:rPr>
        <w:t>pluss</w:t>
      </w:r>
      <w:proofErr w:type="spellEnd"/>
      <w:r w:rsidRPr="00FC3623">
        <w:rPr>
          <w:rFonts w:ascii="Times New Roman" w:hAnsi="Times New Roman" w:cs="Times New Roman"/>
        </w:rPr>
        <w:t>): Outcomes within 3 years of a first computed tomography scan. American journal of respiratory and critical care medicine 2008</w:t>
      </w:r>
      <w:proofErr w:type="gramStart"/>
      <w:r w:rsidRPr="00FC3623">
        <w:rPr>
          <w:rFonts w:ascii="Times New Roman" w:hAnsi="Times New Roman" w:cs="Times New Roman"/>
        </w:rPr>
        <w:t>;178:956</w:t>
      </w:r>
      <w:proofErr w:type="gramEnd"/>
      <w:r w:rsidRPr="00FC3623">
        <w:rPr>
          <w:rFonts w:ascii="Times New Roman" w:hAnsi="Times New Roman" w:cs="Times New Roman"/>
        </w:rPr>
        <w:t>-961.</w:t>
      </w:r>
    </w:p>
    <w:p w14:paraId="7EE6D421" w14:textId="7A2F99C8"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8 Gould MK, </w:t>
      </w:r>
      <w:proofErr w:type="spellStart"/>
      <w:r w:rsidRPr="00FC3623">
        <w:rPr>
          <w:rFonts w:ascii="Times New Roman" w:hAnsi="Times New Roman" w:cs="Times New Roman"/>
        </w:rPr>
        <w:t>Donington</w:t>
      </w:r>
      <w:proofErr w:type="spellEnd"/>
      <w:r w:rsidRPr="00FC3623">
        <w:rPr>
          <w:rFonts w:ascii="Times New Roman" w:hAnsi="Times New Roman" w:cs="Times New Roman"/>
        </w:rPr>
        <w:t xml:space="preserve"> J, Lynch WR, et al. Evaluation of individuals with pulmonary nodules: when is it lung cancer? Diagnosis and management of lung cancer, 3rd </w:t>
      </w:r>
      <w:proofErr w:type="spellStart"/>
      <w:r w:rsidRPr="00FC3623">
        <w:rPr>
          <w:rFonts w:ascii="Times New Roman" w:hAnsi="Times New Roman" w:cs="Times New Roman"/>
        </w:rPr>
        <w:t>ed</w:t>
      </w:r>
      <w:proofErr w:type="spellEnd"/>
      <w:r w:rsidRPr="00FC3623">
        <w:rPr>
          <w:rFonts w:ascii="Times New Roman" w:hAnsi="Times New Roman" w:cs="Times New Roman"/>
        </w:rPr>
        <w:t>: American College of Chest Physicians evidence-based clinical practice guidelines. Chest. 2013 May</w:t>
      </w:r>
      <w:proofErr w:type="gramStart"/>
      <w:r w:rsidRPr="00FC3623">
        <w:rPr>
          <w:rFonts w:ascii="Times New Roman" w:hAnsi="Times New Roman" w:cs="Times New Roman"/>
        </w:rPr>
        <w:t>;143</w:t>
      </w:r>
      <w:proofErr w:type="gramEnd"/>
      <w:r w:rsidRPr="00FC3623">
        <w:rPr>
          <w:rFonts w:ascii="Times New Roman" w:hAnsi="Times New Roman" w:cs="Times New Roman"/>
        </w:rPr>
        <w:t xml:space="preserve">(5 </w:t>
      </w:r>
      <w:proofErr w:type="spellStart"/>
      <w:r w:rsidRPr="00FC3623">
        <w:rPr>
          <w:rFonts w:ascii="Times New Roman" w:hAnsi="Times New Roman" w:cs="Times New Roman"/>
        </w:rPr>
        <w:t>Suppl</w:t>
      </w:r>
      <w:proofErr w:type="spellEnd"/>
      <w:r w:rsidRPr="00FC3623">
        <w:rPr>
          <w:rFonts w:ascii="Times New Roman" w:hAnsi="Times New Roman" w:cs="Times New Roman"/>
        </w:rPr>
        <w:t>):e93S-120S.</w:t>
      </w:r>
    </w:p>
    <w:p w14:paraId="7864E554" w14:textId="0F2B7882"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9 Lung cancer group of the Chinese Medical Association, Chines Alliance Against Lung Cancer Expert Group. Diagnosis and treatment of pulmonary nodules in </w:t>
      </w:r>
      <w:proofErr w:type="spellStart"/>
      <w:r w:rsidRPr="00FC3623">
        <w:rPr>
          <w:rFonts w:ascii="Times New Roman" w:hAnsi="Times New Roman" w:cs="Times New Roman"/>
        </w:rPr>
        <w:t>chinese</w:t>
      </w:r>
      <w:proofErr w:type="spellEnd"/>
      <w:r w:rsidRPr="00FC3623">
        <w:rPr>
          <w:rFonts w:ascii="Times New Roman" w:hAnsi="Times New Roman" w:cs="Times New Roman"/>
        </w:rPr>
        <w:t xml:space="preserve"> expert consensus. Chin J </w:t>
      </w:r>
      <w:proofErr w:type="spellStart"/>
      <w:r w:rsidRPr="00FC3623">
        <w:rPr>
          <w:rFonts w:ascii="Times New Roman" w:hAnsi="Times New Roman" w:cs="Times New Roman"/>
        </w:rPr>
        <w:t>Tuberc</w:t>
      </w:r>
      <w:proofErr w:type="spellEnd"/>
      <w:r w:rsidRPr="00FC3623">
        <w:rPr>
          <w:rFonts w:ascii="Times New Roman" w:hAnsi="Times New Roman" w:cs="Times New Roman"/>
        </w:rPr>
        <w:t xml:space="preserve"> </w:t>
      </w:r>
      <w:proofErr w:type="spellStart"/>
      <w:r w:rsidRPr="00FC3623">
        <w:rPr>
          <w:rFonts w:ascii="Times New Roman" w:hAnsi="Times New Roman" w:cs="Times New Roman"/>
        </w:rPr>
        <w:t>Respir</w:t>
      </w:r>
      <w:proofErr w:type="spellEnd"/>
      <w:r w:rsidRPr="00FC3623">
        <w:rPr>
          <w:rFonts w:ascii="Times New Roman" w:hAnsi="Times New Roman" w:cs="Times New Roman"/>
        </w:rPr>
        <w:t xml:space="preserve"> Dis 2015</w:t>
      </w:r>
      <w:proofErr w:type="gramStart"/>
      <w:r w:rsidRPr="00FC3623">
        <w:rPr>
          <w:rFonts w:ascii="Times New Roman" w:hAnsi="Times New Roman" w:cs="Times New Roman"/>
        </w:rPr>
        <w:t>;38:249</w:t>
      </w:r>
      <w:proofErr w:type="gramEnd"/>
      <w:r w:rsidRPr="00FC3623">
        <w:rPr>
          <w:rFonts w:ascii="Times New Roman" w:hAnsi="Times New Roman" w:cs="Times New Roman"/>
        </w:rPr>
        <w:t>-254.</w:t>
      </w:r>
    </w:p>
    <w:p w14:paraId="51BEC4B8" w14:textId="11BAC79B"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10 Herder GJ, van </w:t>
      </w:r>
      <w:proofErr w:type="spellStart"/>
      <w:r w:rsidRPr="00FC3623">
        <w:rPr>
          <w:rFonts w:ascii="Times New Roman" w:hAnsi="Times New Roman" w:cs="Times New Roman"/>
        </w:rPr>
        <w:t>Tinteren</w:t>
      </w:r>
      <w:proofErr w:type="spellEnd"/>
      <w:r w:rsidRPr="00FC3623">
        <w:rPr>
          <w:rFonts w:ascii="Times New Roman" w:hAnsi="Times New Roman" w:cs="Times New Roman"/>
        </w:rPr>
        <w:t xml:space="preserve"> H, Golding RP, </w:t>
      </w:r>
      <w:proofErr w:type="spellStart"/>
      <w:r w:rsidRPr="00FC3623">
        <w:rPr>
          <w:rFonts w:ascii="Times New Roman" w:hAnsi="Times New Roman" w:cs="Times New Roman"/>
        </w:rPr>
        <w:t>Kostense</w:t>
      </w:r>
      <w:proofErr w:type="spellEnd"/>
      <w:r w:rsidRPr="00FC3623">
        <w:rPr>
          <w:rFonts w:ascii="Times New Roman" w:hAnsi="Times New Roman" w:cs="Times New Roman"/>
        </w:rPr>
        <w:t xml:space="preserve"> PJ, </w:t>
      </w:r>
      <w:proofErr w:type="spellStart"/>
      <w:r w:rsidRPr="00FC3623">
        <w:rPr>
          <w:rFonts w:ascii="Times New Roman" w:hAnsi="Times New Roman" w:cs="Times New Roman"/>
        </w:rPr>
        <w:t>Comans</w:t>
      </w:r>
      <w:proofErr w:type="spellEnd"/>
      <w:r w:rsidRPr="00FC3623">
        <w:rPr>
          <w:rFonts w:ascii="Times New Roman" w:hAnsi="Times New Roman" w:cs="Times New Roman"/>
        </w:rPr>
        <w:t xml:space="preserve"> EF, Smit EF, Hoekstra OS. Clinical prediction model to characterize pulmonary nodules: validation and added value of 18F-fluorodeoxyglucose positron emission tomography. Chest 2005; 128: 2490-2496.</w:t>
      </w:r>
    </w:p>
    <w:p w14:paraId="1E8DB4C4" w14:textId="45883783"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11 </w:t>
      </w:r>
      <w:proofErr w:type="spellStart"/>
      <w:r w:rsidRPr="00FC3623">
        <w:rPr>
          <w:rFonts w:ascii="Times New Roman" w:hAnsi="Times New Roman" w:cs="Times New Roman"/>
        </w:rPr>
        <w:t>Yurkovetsky</w:t>
      </w:r>
      <w:proofErr w:type="spellEnd"/>
      <w:r w:rsidRPr="00FC3623">
        <w:rPr>
          <w:rFonts w:ascii="Times New Roman" w:hAnsi="Times New Roman" w:cs="Times New Roman"/>
        </w:rPr>
        <w:t xml:space="preserve"> Z, Skates S, </w:t>
      </w:r>
      <w:proofErr w:type="spellStart"/>
      <w:r w:rsidRPr="00FC3623">
        <w:rPr>
          <w:rFonts w:ascii="Times New Roman" w:hAnsi="Times New Roman" w:cs="Times New Roman"/>
        </w:rPr>
        <w:t>Lomakin</w:t>
      </w:r>
      <w:proofErr w:type="spellEnd"/>
      <w:r w:rsidRPr="00FC3623">
        <w:rPr>
          <w:rFonts w:ascii="Times New Roman" w:hAnsi="Times New Roman" w:cs="Times New Roman"/>
        </w:rPr>
        <w:t xml:space="preserve"> A, Nolen B, </w:t>
      </w:r>
      <w:proofErr w:type="spellStart"/>
      <w:r w:rsidRPr="00FC3623">
        <w:rPr>
          <w:rFonts w:ascii="Times New Roman" w:hAnsi="Times New Roman" w:cs="Times New Roman"/>
        </w:rPr>
        <w:t>Pulsipher</w:t>
      </w:r>
      <w:proofErr w:type="spellEnd"/>
      <w:r w:rsidRPr="00FC3623">
        <w:rPr>
          <w:rFonts w:ascii="Times New Roman" w:hAnsi="Times New Roman" w:cs="Times New Roman"/>
        </w:rPr>
        <w:t xml:space="preserve"> T, </w:t>
      </w:r>
      <w:proofErr w:type="spellStart"/>
      <w:r w:rsidRPr="00FC3623">
        <w:rPr>
          <w:rFonts w:ascii="Times New Roman" w:hAnsi="Times New Roman" w:cs="Times New Roman"/>
        </w:rPr>
        <w:t>Modugno</w:t>
      </w:r>
      <w:proofErr w:type="spellEnd"/>
      <w:r w:rsidRPr="00FC3623">
        <w:rPr>
          <w:rFonts w:ascii="Times New Roman" w:hAnsi="Times New Roman" w:cs="Times New Roman"/>
        </w:rPr>
        <w:t xml:space="preserve"> F, Marks J, Godwin A, Gorelik E, Jacobs I, Menon U, Lu K, </w:t>
      </w:r>
      <w:proofErr w:type="spellStart"/>
      <w:r w:rsidRPr="00FC3623">
        <w:rPr>
          <w:rFonts w:ascii="Times New Roman" w:hAnsi="Times New Roman" w:cs="Times New Roman"/>
        </w:rPr>
        <w:t>Badgwell</w:t>
      </w:r>
      <w:proofErr w:type="spellEnd"/>
      <w:r w:rsidRPr="00FC3623">
        <w:rPr>
          <w:rFonts w:ascii="Times New Roman" w:hAnsi="Times New Roman" w:cs="Times New Roman"/>
        </w:rPr>
        <w:t xml:space="preserve"> D, </w:t>
      </w:r>
      <w:proofErr w:type="spellStart"/>
      <w:r w:rsidRPr="00FC3623">
        <w:rPr>
          <w:rFonts w:ascii="Times New Roman" w:hAnsi="Times New Roman" w:cs="Times New Roman"/>
        </w:rPr>
        <w:t>Bast</w:t>
      </w:r>
      <w:proofErr w:type="spellEnd"/>
      <w:r w:rsidRPr="00FC3623">
        <w:rPr>
          <w:rFonts w:ascii="Times New Roman" w:hAnsi="Times New Roman" w:cs="Times New Roman"/>
        </w:rPr>
        <w:t xml:space="preserve"> RC, Jr., </w:t>
      </w:r>
      <w:proofErr w:type="spellStart"/>
      <w:r w:rsidRPr="00FC3623">
        <w:rPr>
          <w:rFonts w:ascii="Times New Roman" w:hAnsi="Times New Roman" w:cs="Times New Roman"/>
        </w:rPr>
        <w:t>Lokshin</w:t>
      </w:r>
      <w:proofErr w:type="spellEnd"/>
      <w:r w:rsidRPr="00FC3623">
        <w:rPr>
          <w:rFonts w:ascii="Times New Roman" w:hAnsi="Times New Roman" w:cs="Times New Roman"/>
        </w:rPr>
        <w:t xml:space="preserve"> AE. Development of a </w:t>
      </w:r>
      <w:proofErr w:type="spellStart"/>
      <w:r w:rsidRPr="00FC3623">
        <w:rPr>
          <w:rFonts w:ascii="Times New Roman" w:hAnsi="Times New Roman" w:cs="Times New Roman"/>
        </w:rPr>
        <w:t>multimarker</w:t>
      </w:r>
      <w:proofErr w:type="spellEnd"/>
      <w:r w:rsidRPr="00FC3623">
        <w:rPr>
          <w:rFonts w:ascii="Times New Roman" w:hAnsi="Times New Roman" w:cs="Times New Roman"/>
        </w:rPr>
        <w:t xml:space="preserve"> assay for early detection of ovarian cancer. Journal of </w:t>
      </w:r>
      <w:r w:rsidRPr="00FC3623">
        <w:rPr>
          <w:rFonts w:ascii="Times New Roman" w:hAnsi="Times New Roman" w:cs="Times New Roman"/>
        </w:rPr>
        <w:lastRenderedPageBreak/>
        <w:t xml:space="preserve">clinical </w:t>
      </w:r>
      <w:proofErr w:type="gramStart"/>
      <w:r w:rsidRPr="00FC3623">
        <w:rPr>
          <w:rFonts w:ascii="Times New Roman" w:hAnsi="Times New Roman" w:cs="Times New Roman"/>
        </w:rPr>
        <w:t>oncology :</w:t>
      </w:r>
      <w:proofErr w:type="gramEnd"/>
      <w:r w:rsidRPr="00FC3623">
        <w:rPr>
          <w:rFonts w:ascii="Times New Roman" w:hAnsi="Times New Roman" w:cs="Times New Roman"/>
        </w:rPr>
        <w:t xml:space="preserve"> official journal of the American Society of Clinical Oncology 2010;28:2159-2166.</w:t>
      </w:r>
    </w:p>
    <w:p w14:paraId="3D5C8896" w14:textId="15C66AE5"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12 </w:t>
      </w:r>
      <w:proofErr w:type="spellStart"/>
      <w:r w:rsidRPr="00FC3623">
        <w:rPr>
          <w:rFonts w:ascii="Times New Roman" w:hAnsi="Times New Roman" w:cs="Times New Roman"/>
        </w:rPr>
        <w:t>Qiu</w:t>
      </w:r>
      <w:proofErr w:type="spellEnd"/>
      <w:r w:rsidRPr="00FC3623">
        <w:rPr>
          <w:rFonts w:ascii="Times New Roman" w:hAnsi="Times New Roman" w:cs="Times New Roman"/>
        </w:rPr>
        <w:t xml:space="preserve"> J, Choi G, Li L, Wang H, </w:t>
      </w:r>
      <w:proofErr w:type="spellStart"/>
      <w:r w:rsidRPr="00FC3623">
        <w:rPr>
          <w:rFonts w:ascii="Times New Roman" w:hAnsi="Times New Roman" w:cs="Times New Roman"/>
        </w:rPr>
        <w:t>Pitteri</w:t>
      </w:r>
      <w:proofErr w:type="spellEnd"/>
      <w:r w:rsidRPr="00FC3623">
        <w:rPr>
          <w:rFonts w:ascii="Times New Roman" w:hAnsi="Times New Roman" w:cs="Times New Roman"/>
        </w:rPr>
        <w:t xml:space="preserve"> SJ, Pereira-</w:t>
      </w:r>
      <w:proofErr w:type="spellStart"/>
      <w:r w:rsidRPr="00FC3623">
        <w:rPr>
          <w:rFonts w:ascii="Times New Roman" w:hAnsi="Times New Roman" w:cs="Times New Roman"/>
        </w:rPr>
        <w:t>Faca</w:t>
      </w:r>
      <w:proofErr w:type="spellEnd"/>
      <w:r w:rsidRPr="00FC3623">
        <w:rPr>
          <w:rFonts w:ascii="Times New Roman" w:hAnsi="Times New Roman" w:cs="Times New Roman"/>
        </w:rPr>
        <w:t xml:space="preserve"> SR, </w:t>
      </w:r>
      <w:proofErr w:type="spellStart"/>
      <w:r w:rsidRPr="00FC3623">
        <w:rPr>
          <w:rFonts w:ascii="Times New Roman" w:hAnsi="Times New Roman" w:cs="Times New Roman"/>
        </w:rPr>
        <w:t>Krasnoselsky</w:t>
      </w:r>
      <w:proofErr w:type="spellEnd"/>
      <w:r w:rsidRPr="00FC3623">
        <w:rPr>
          <w:rFonts w:ascii="Times New Roman" w:hAnsi="Times New Roman" w:cs="Times New Roman"/>
        </w:rPr>
        <w:t xml:space="preserve"> AL, Randolph TW, Omenn GS, Edelstein C, Barnett MJ, </w:t>
      </w:r>
      <w:proofErr w:type="spellStart"/>
      <w:r w:rsidRPr="00FC3623">
        <w:rPr>
          <w:rFonts w:ascii="Times New Roman" w:hAnsi="Times New Roman" w:cs="Times New Roman"/>
        </w:rPr>
        <w:t>Thornquist</w:t>
      </w:r>
      <w:proofErr w:type="spellEnd"/>
      <w:r w:rsidRPr="00FC3623">
        <w:rPr>
          <w:rFonts w:ascii="Times New Roman" w:hAnsi="Times New Roman" w:cs="Times New Roman"/>
        </w:rPr>
        <w:t xml:space="preserve"> MD, Goodman GE, Brenner DE, Feng Z, </w:t>
      </w:r>
      <w:proofErr w:type="spellStart"/>
      <w:r w:rsidRPr="00FC3623">
        <w:rPr>
          <w:rFonts w:ascii="Times New Roman" w:hAnsi="Times New Roman" w:cs="Times New Roman"/>
        </w:rPr>
        <w:t>Hanash</w:t>
      </w:r>
      <w:proofErr w:type="spellEnd"/>
      <w:r w:rsidRPr="00FC3623">
        <w:rPr>
          <w:rFonts w:ascii="Times New Roman" w:hAnsi="Times New Roman" w:cs="Times New Roman"/>
        </w:rPr>
        <w:t xml:space="preserve"> SM. Occurrence of autoantibodies to </w:t>
      </w:r>
      <w:proofErr w:type="spellStart"/>
      <w:r w:rsidRPr="00FC3623">
        <w:rPr>
          <w:rFonts w:ascii="Times New Roman" w:hAnsi="Times New Roman" w:cs="Times New Roman"/>
        </w:rPr>
        <w:t>annexin</w:t>
      </w:r>
      <w:proofErr w:type="spellEnd"/>
      <w:r w:rsidRPr="00FC3623">
        <w:rPr>
          <w:rFonts w:ascii="Times New Roman" w:hAnsi="Times New Roman" w:cs="Times New Roman"/>
        </w:rPr>
        <w:t xml:space="preserve"> </w:t>
      </w:r>
      <w:proofErr w:type="spellStart"/>
      <w:r w:rsidRPr="00FC3623">
        <w:rPr>
          <w:rFonts w:ascii="Times New Roman" w:hAnsi="Times New Roman" w:cs="Times New Roman"/>
        </w:rPr>
        <w:t>i</w:t>
      </w:r>
      <w:proofErr w:type="spellEnd"/>
      <w:r w:rsidRPr="00FC3623">
        <w:rPr>
          <w:rFonts w:ascii="Times New Roman" w:hAnsi="Times New Roman" w:cs="Times New Roman"/>
        </w:rPr>
        <w:t xml:space="preserve">, 14-3-3 theta and lamr1 in </w:t>
      </w:r>
      <w:proofErr w:type="spellStart"/>
      <w:r w:rsidRPr="00FC3623">
        <w:rPr>
          <w:rFonts w:ascii="Times New Roman" w:hAnsi="Times New Roman" w:cs="Times New Roman"/>
        </w:rPr>
        <w:t>prediagnostic</w:t>
      </w:r>
      <w:proofErr w:type="spellEnd"/>
      <w:r w:rsidRPr="00FC3623">
        <w:rPr>
          <w:rFonts w:ascii="Times New Roman" w:hAnsi="Times New Roman" w:cs="Times New Roman"/>
        </w:rPr>
        <w:t xml:space="preserve"> lung cancer sera. Journal of clinical </w:t>
      </w:r>
      <w:proofErr w:type="gramStart"/>
      <w:r w:rsidRPr="00FC3623">
        <w:rPr>
          <w:rFonts w:ascii="Times New Roman" w:hAnsi="Times New Roman" w:cs="Times New Roman"/>
        </w:rPr>
        <w:t>oncology :</w:t>
      </w:r>
      <w:proofErr w:type="gramEnd"/>
      <w:r w:rsidRPr="00FC3623">
        <w:rPr>
          <w:rFonts w:ascii="Times New Roman" w:hAnsi="Times New Roman" w:cs="Times New Roman"/>
        </w:rPr>
        <w:t xml:space="preserve"> official journal of the American Society of Clinical Oncology 2008;26:5060-5066.</w:t>
      </w:r>
    </w:p>
    <w:p w14:paraId="21F0C3FA" w14:textId="77FF7F8C"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13 </w:t>
      </w:r>
      <w:proofErr w:type="spellStart"/>
      <w:r w:rsidRPr="00FC3623">
        <w:rPr>
          <w:rFonts w:ascii="Times New Roman" w:hAnsi="Times New Roman" w:cs="Times New Roman"/>
        </w:rPr>
        <w:t>Blasberg</w:t>
      </w:r>
      <w:proofErr w:type="spellEnd"/>
      <w:r w:rsidRPr="00FC3623">
        <w:rPr>
          <w:rFonts w:ascii="Times New Roman" w:hAnsi="Times New Roman" w:cs="Times New Roman"/>
        </w:rPr>
        <w:t xml:space="preserve"> JD, Pass HI, </w:t>
      </w:r>
      <w:proofErr w:type="spellStart"/>
      <w:r w:rsidRPr="00FC3623">
        <w:rPr>
          <w:rFonts w:ascii="Times New Roman" w:hAnsi="Times New Roman" w:cs="Times New Roman"/>
        </w:rPr>
        <w:t>Goparaju</w:t>
      </w:r>
      <w:proofErr w:type="spellEnd"/>
      <w:r w:rsidRPr="00FC3623">
        <w:rPr>
          <w:rFonts w:ascii="Times New Roman" w:hAnsi="Times New Roman" w:cs="Times New Roman"/>
        </w:rPr>
        <w:t xml:space="preserve"> CM, Flores RM, Lee S, </w:t>
      </w:r>
      <w:proofErr w:type="spellStart"/>
      <w:r w:rsidRPr="00FC3623">
        <w:rPr>
          <w:rFonts w:ascii="Times New Roman" w:hAnsi="Times New Roman" w:cs="Times New Roman"/>
        </w:rPr>
        <w:t>Donington</w:t>
      </w:r>
      <w:proofErr w:type="spellEnd"/>
      <w:r w:rsidRPr="00FC3623">
        <w:rPr>
          <w:rFonts w:ascii="Times New Roman" w:hAnsi="Times New Roman" w:cs="Times New Roman"/>
        </w:rPr>
        <w:t xml:space="preserve"> JS. Reduction of elevated plasma </w:t>
      </w:r>
      <w:proofErr w:type="spellStart"/>
      <w:r w:rsidRPr="00FC3623">
        <w:rPr>
          <w:rFonts w:ascii="Times New Roman" w:hAnsi="Times New Roman" w:cs="Times New Roman"/>
        </w:rPr>
        <w:t>osteopontin</w:t>
      </w:r>
      <w:proofErr w:type="spellEnd"/>
      <w:r w:rsidRPr="00FC3623">
        <w:rPr>
          <w:rFonts w:ascii="Times New Roman" w:hAnsi="Times New Roman" w:cs="Times New Roman"/>
        </w:rPr>
        <w:t xml:space="preserve"> levels with resection of non-small-cell lung cancer. Journal of clinical </w:t>
      </w:r>
      <w:proofErr w:type="gramStart"/>
      <w:r w:rsidRPr="00FC3623">
        <w:rPr>
          <w:rFonts w:ascii="Times New Roman" w:hAnsi="Times New Roman" w:cs="Times New Roman"/>
        </w:rPr>
        <w:t>oncology :</w:t>
      </w:r>
      <w:proofErr w:type="gramEnd"/>
      <w:r w:rsidRPr="00FC3623">
        <w:rPr>
          <w:rFonts w:ascii="Times New Roman" w:hAnsi="Times New Roman" w:cs="Times New Roman"/>
        </w:rPr>
        <w:t xml:space="preserve"> official journal of the American Society of Clinical Oncology 2010;28:936-941.</w:t>
      </w:r>
    </w:p>
    <w:p w14:paraId="2C9B0D5C" w14:textId="1FCD0C15"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14 Yee J, </w:t>
      </w:r>
      <w:proofErr w:type="spellStart"/>
      <w:r w:rsidRPr="00FC3623">
        <w:rPr>
          <w:rFonts w:ascii="Times New Roman" w:hAnsi="Times New Roman" w:cs="Times New Roman"/>
        </w:rPr>
        <w:t>Sadar</w:t>
      </w:r>
      <w:proofErr w:type="spellEnd"/>
      <w:r w:rsidRPr="00FC3623">
        <w:rPr>
          <w:rFonts w:ascii="Times New Roman" w:hAnsi="Times New Roman" w:cs="Times New Roman"/>
        </w:rPr>
        <w:t xml:space="preserve"> MD, Sin DD, </w:t>
      </w:r>
      <w:proofErr w:type="spellStart"/>
      <w:r w:rsidRPr="00FC3623">
        <w:rPr>
          <w:rFonts w:ascii="Times New Roman" w:hAnsi="Times New Roman" w:cs="Times New Roman"/>
        </w:rPr>
        <w:t>Kuzyk</w:t>
      </w:r>
      <w:proofErr w:type="spellEnd"/>
      <w:r w:rsidRPr="00FC3623">
        <w:rPr>
          <w:rFonts w:ascii="Times New Roman" w:hAnsi="Times New Roman" w:cs="Times New Roman"/>
        </w:rPr>
        <w:t xml:space="preserve"> M, Xing L, </w:t>
      </w:r>
      <w:proofErr w:type="spellStart"/>
      <w:r w:rsidRPr="00FC3623">
        <w:rPr>
          <w:rFonts w:ascii="Times New Roman" w:hAnsi="Times New Roman" w:cs="Times New Roman"/>
        </w:rPr>
        <w:t>Kondra</w:t>
      </w:r>
      <w:proofErr w:type="spellEnd"/>
      <w:r w:rsidRPr="00FC3623">
        <w:rPr>
          <w:rFonts w:ascii="Times New Roman" w:hAnsi="Times New Roman" w:cs="Times New Roman"/>
        </w:rPr>
        <w:t xml:space="preserve"> J, McWilliams A, Man SF, Lam S. Connective tissue-activating peptide iii: A novel blood biomarker for early lung cancer detection. Journal of clinical </w:t>
      </w:r>
      <w:proofErr w:type="gramStart"/>
      <w:r w:rsidRPr="00FC3623">
        <w:rPr>
          <w:rFonts w:ascii="Times New Roman" w:hAnsi="Times New Roman" w:cs="Times New Roman"/>
        </w:rPr>
        <w:t>oncology :</w:t>
      </w:r>
      <w:proofErr w:type="gramEnd"/>
      <w:r w:rsidRPr="00FC3623">
        <w:rPr>
          <w:rFonts w:ascii="Times New Roman" w:hAnsi="Times New Roman" w:cs="Times New Roman"/>
        </w:rPr>
        <w:t xml:space="preserve"> official journal of the American Society of Clinical Oncology 2009;27:2787-2792.</w:t>
      </w:r>
    </w:p>
    <w:p w14:paraId="535C5D75" w14:textId="18553C9A"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15 </w:t>
      </w:r>
      <w:proofErr w:type="spellStart"/>
      <w:r w:rsidRPr="00FC3623">
        <w:rPr>
          <w:rFonts w:ascii="Times New Roman" w:hAnsi="Times New Roman" w:cs="Times New Roman"/>
        </w:rPr>
        <w:t>Sozzi</w:t>
      </w:r>
      <w:proofErr w:type="spellEnd"/>
      <w:r w:rsidRPr="00FC3623">
        <w:rPr>
          <w:rFonts w:ascii="Times New Roman" w:hAnsi="Times New Roman" w:cs="Times New Roman"/>
        </w:rPr>
        <w:t xml:space="preserve"> G, Roz L, Conte D, </w:t>
      </w:r>
      <w:proofErr w:type="spellStart"/>
      <w:r w:rsidRPr="00FC3623">
        <w:rPr>
          <w:rFonts w:ascii="Times New Roman" w:hAnsi="Times New Roman" w:cs="Times New Roman"/>
        </w:rPr>
        <w:t>Mariani</w:t>
      </w:r>
      <w:proofErr w:type="spellEnd"/>
      <w:r w:rsidRPr="00FC3623">
        <w:rPr>
          <w:rFonts w:ascii="Times New Roman" w:hAnsi="Times New Roman" w:cs="Times New Roman"/>
        </w:rPr>
        <w:t xml:space="preserve"> L, </w:t>
      </w:r>
      <w:proofErr w:type="spellStart"/>
      <w:r w:rsidRPr="00FC3623">
        <w:rPr>
          <w:rFonts w:ascii="Times New Roman" w:hAnsi="Times New Roman" w:cs="Times New Roman"/>
        </w:rPr>
        <w:t>Andriani</w:t>
      </w:r>
      <w:proofErr w:type="spellEnd"/>
      <w:r w:rsidRPr="00FC3623">
        <w:rPr>
          <w:rFonts w:ascii="Times New Roman" w:hAnsi="Times New Roman" w:cs="Times New Roman"/>
        </w:rPr>
        <w:t xml:space="preserve"> F, Lo </w:t>
      </w:r>
      <w:proofErr w:type="spellStart"/>
      <w:r w:rsidRPr="00FC3623">
        <w:rPr>
          <w:rFonts w:ascii="Times New Roman" w:hAnsi="Times New Roman" w:cs="Times New Roman"/>
        </w:rPr>
        <w:t>Vullo</w:t>
      </w:r>
      <w:proofErr w:type="spellEnd"/>
      <w:r w:rsidRPr="00FC3623">
        <w:rPr>
          <w:rFonts w:ascii="Times New Roman" w:hAnsi="Times New Roman" w:cs="Times New Roman"/>
        </w:rPr>
        <w:t xml:space="preserve"> S, </w:t>
      </w:r>
      <w:proofErr w:type="spellStart"/>
      <w:r w:rsidRPr="00FC3623">
        <w:rPr>
          <w:rFonts w:ascii="Times New Roman" w:hAnsi="Times New Roman" w:cs="Times New Roman"/>
        </w:rPr>
        <w:t>Verri</w:t>
      </w:r>
      <w:proofErr w:type="spellEnd"/>
      <w:r w:rsidRPr="00FC3623">
        <w:rPr>
          <w:rFonts w:ascii="Times New Roman" w:hAnsi="Times New Roman" w:cs="Times New Roman"/>
        </w:rPr>
        <w:t xml:space="preserve"> C, </w:t>
      </w:r>
      <w:proofErr w:type="spellStart"/>
      <w:r w:rsidRPr="00FC3623">
        <w:rPr>
          <w:rFonts w:ascii="Times New Roman" w:hAnsi="Times New Roman" w:cs="Times New Roman"/>
        </w:rPr>
        <w:t>Pastorino</w:t>
      </w:r>
      <w:proofErr w:type="spellEnd"/>
      <w:r w:rsidRPr="00FC3623">
        <w:rPr>
          <w:rFonts w:ascii="Times New Roman" w:hAnsi="Times New Roman" w:cs="Times New Roman"/>
        </w:rPr>
        <w:t xml:space="preserve"> U. Plasma DNA quantification in lung cancer computed tomography screening: Five-year results of a prospective study. American journal of respiratory and critical care medicine 2009</w:t>
      </w:r>
      <w:proofErr w:type="gramStart"/>
      <w:r w:rsidRPr="00FC3623">
        <w:rPr>
          <w:rFonts w:ascii="Times New Roman" w:hAnsi="Times New Roman" w:cs="Times New Roman"/>
        </w:rPr>
        <w:t>;179:69</w:t>
      </w:r>
      <w:proofErr w:type="gramEnd"/>
      <w:r w:rsidRPr="00FC3623">
        <w:rPr>
          <w:rFonts w:ascii="Times New Roman" w:hAnsi="Times New Roman" w:cs="Times New Roman"/>
        </w:rPr>
        <w:t>-74.</w:t>
      </w:r>
    </w:p>
    <w:p w14:paraId="197A45F2" w14:textId="1902918D"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16 Yang DW, Zhang Y, Hong QY, Hu J, Li C, Pan BS, Wang Q, Ding FH, </w:t>
      </w:r>
      <w:proofErr w:type="spellStart"/>
      <w:r w:rsidRPr="00FC3623">
        <w:rPr>
          <w:rFonts w:ascii="Times New Roman" w:hAnsi="Times New Roman" w:cs="Times New Roman"/>
        </w:rPr>
        <w:t>Ou</w:t>
      </w:r>
      <w:proofErr w:type="spellEnd"/>
      <w:r w:rsidRPr="00FC3623">
        <w:rPr>
          <w:rFonts w:ascii="Times New Roman" w:hAnsi="Times New Roman" w:cs="Times New Roman"/>
        </w:rPr>
        <w:t xml:space="preserve"> JX, Liu FL, </w:t>
      </w:r>
      <w:r w:rsidRPr="00FC3623">
        <w:rPr>
          <w:rFonts w:ascii="Times New Roman" w:hAnsi="Times New Roman" w:cs="Times New Roman"/>
        </w:rPr>
        <w:lastRenderedPageBreak/>
        <w:t xml:space="preserve">Zhang D, Zhou JB, Song YL, Bai CX. Role of a serum-based biomarker panel in the early diagnosis of lung cancer for a cohort of high-risk patients. Cancer 2015; 121 </w:t>
      </w:r>
      <w:proofErr w:type="spellStart"/>
      <w:r w:rsidRPr="00FC3623">
        <w:rPr>
          <w:rFonts w:ascii="Times New Roman" w:hAnsi="Times New Roman" w:cs="Times New Roman"/>
        </w:rPr>
        <w:t>Suppl</w:t>
      </w:r>
      <w:proofErr w:type="spellEnd"/>
      <w:r w:rsidRPr="00FC3623">
        <w:rPr>
          <w:rFonts w:ascii="Times New Roman" w:hAnsi="Times New Roman" w:cs="Times New Roman"/>
        </w:rPr>
        <w:t xml:space="preserve"> 17: 3113-3121.</w:t>
      </w:r>
    </w:p>
    <w:p w14:paraId="02DA12BC" w14:textId="12968B24"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17 Singh H, </w:t>
      </w:r>
      <w:proofErr w:type="spellStart"/>
      <w:r w:rsidRPr="00FC3623">
        <w:rPr>
          <w:rFonts w:ascii="Times New Roman" w:hAnsi="Times New Roman" w:cs="Times New Roman"/>
        </w:rPr>
        <w:t>Hirani</w:t>
      </w:r>
      <w:proofErr w:type="spellEnd"/>
      <w:r w:rsidRPr="00FC3623">
        <w:rPr>
          <w:rFonts w:ascii="Times New Roman" w:hAnsi="Times New Roman" w:cs="Times New Roman"/>
        </w:rPr>
        <w:t xml:space="preserve"> K, </w:t>
      </w:r>
      <w:proofErr w:type="spellStart"/>
      <w:r w:rsidRPr="00FC3623">
        <w:rPr>
          <w:rFonts w:ascii="Times New Roman" w:hAnsi="Times New Roman" w:cs="Times New Roman"/>
        </w:rPr>
        <w:t>Kadiyala</w:t>
      </w:r>
      <w:proofErr w:type="spellEnd"/>
      <w:r w:rsidRPr="00FC3623">
        <w:rPr>
          <w:rFonts w:ascii="Times New Roman" w:hAnsi="Times New Roman" w:cs="Times New Roman"/>
        </w:rPr>
        <w:t xml:space="preserve"> H, </w:t>
      </w:r>
      <w:proofErr w:type="spellStart"/>
      <w:r w:rsidRPr="00FC3623">
        <w:rPr>
          <w:rFonts w:ascii="Times New Roman" w:hAnsi="Times New Roman" w:cs="Times New Roman"/>
        </w:rPr>
        <w:t>Rudomiotov</w:t>
      </w:r>
      <w:proofErr w:type="spellEnd"/>
      <w:r w:rsidRPr="00FC3623">
        <w:rPr>
          <w:rFonts w:ascii="Times New Roman" w:hAnsi="Times New Roman" w:cs="Times New Roman"/>
        </w:rPr>
        <w:t xml:space="preserve"> O, Davis T, Khan MM, </w:t>
      </w:r>
      <w:proofErr w:type="spellStart"/>
      <w:r w:rsidRPr="00FC3623">
        <w:rPr>
          <w:rFonts w:ascii="Times New Roman" w:hAnsi="Times New Roman" w:cs="Times New Roman"/>
        </w:rPr>
        <w:t>Wahls</w:t>
      </w:r>
      <w:proofErr w:type="spellEnd"/>
      <w:r w:rsidRPr="00FC3623">
        <w:rPr>
          <w:rFonts w:ascii="Times New Roman" w:hAnsi="Times New Roman" w:cs="Times New Roman"/>
        </w:rPr>
        <w:t xml:space="preserve"> TL. Characteristics and predictors of missed opportunities in lung cancer diagnosis: an electronic health record-based study. Journal of clinical </w:t>
      </w:r>
      <w:proofErr w:type="gramStart"/>
      <w:r w:rsidRPr="00FC3623">
        <w:rPr>
          <w:rFonts w:ascii="Times New Roman" w:hAnsi="Times New Roman" w:cs="Times New Roman"/>
        </w:rPr>
        <w:t>oncology :</w:t>
      </w:r>
      <w:proofErr w:type="gramEnd"/>
      <w:r w:rsidRPr="00FC3623">
        <w:rPr>
          <w:rFonts w:ascii="Times New Roman" w:hAnsi="Times New Roman" w:cs="Times New Roman"/>
        </w:rPr>
        <w:t xml:space="preserve"> official journal of the American Society of Clinical Oncology 2010; 28: 3307-3315.</w:t>
      </w:r>
    </w:p>
    <w:p w14:paraId="030D6428" w14:textId="3464B168"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18 Singh H, </w:t>
      </w:r>
      <w:proofErr w:type="spellStart"/>
      <w:r w:rsidRPr="00FC3623">
        <w:rPr>
          <w:rFonts w:ascii="Times New Roman" w:hAnsi="Times New Roman" w:cs="Times New Roman"/>
        </w:rPr>
        <w:t>Hirani</w:t>
      </w:r>
      <w:proofErr w:type="spellEnd"/>
      <w:r w:rsidRPr="00FC3623">
        <w:rPr>
          <w:rFonts w:ascii="Times New Roman" w:hAnsi="Times New Roman" w:cs="Times New Roman"/>
        </w:rPr>
        <w:t xml:space="preserve"> K, </w:t>
      </w:r>
      <w:proofErr w:type="spellStart"/>
      <w:r w:rsidRPr="00FC3623">
        <w:rPr>
          <w:rFonts w:ascii="Times New Roman" w:hAnsi="Times New Roman" w:cs="Times New Roman"/>
        </w:rPr>
        <w:t>Kadiyala</w:t>
      </w:r>
      <w:proofErr w:type="spellEnd"/>
      <w:r w:rsidRPr="00FC3623">
        <w:rPr>
          <w:rFonts w:ascii="Times New Roman" w:hAnsi="Times New Roman" w:cs="Times New Roman"/>
        </w:rPr>
        <w:t xml:space="preserve"> H, </w:t>
      </w:r>
      <w:proofErr w:type="spellStart"/>
      <w:r w:rsidRPr="00FC3623">
        <w:rPr>
          <w:rFonts w:ascii="Times New Roman" w:hAnsi="Times New Roman" w:cs="Times New Roman"/>
        </w:rPr>
        <w:t>Rudomiotov</w:t>
      </w:r>
      <w:proofErr w:type="spellEnd"/>
      <w:r w:rsidRPr="00FC3623">
        <w:rPr>
          <w:rFonts w:ascii="Times New Roman" w:hAnsi="Times New Roman" w:cs="Times New Roman"/>
        </w:rPr>
        <w:t xml:space="preserve"> O, Davis T, Khan MM, </w:t>
      </w:r>
      <w:proofErr w:type="spellStart"/>
      <w:r w:rsidRPr="00FC3623">
        <w:rPr>
          <w:rFonts w:ascii="Times New Roman" w:hAnsi="Times New Roman" w:cs="Times New Roman"/>
        </w:rPr>
        <w:t>Wahls</w:t>
      </w:r>
      <w:proofErr w:type="spellEnd"/>
      <w:r w:rsidRPr="00FC3623">
        <w:rPr>
          <w:rFonts w:ascii="Times New Roman" w:hAnsi="Times New Roman" w:cs="Times New Roman"/>
        </w:rPr>
        <w:t xml:space="preserve"> TL. Characteristics and predictors of missed opportunities in lung cancer diagnosis: An electronic health record-based study. Journal of clinical </w:t>
      </w:r>
      <w:proofErr w:type="gramStart"/>
      <w:r w:rsidRPr="00FC3623">
        <w:rPr>
          <w:rFonts w:ascii="Times New Roman" w:hAnsi="Times New Roman" w:cs="Times New Roman"/>
        </w:rPr>
        <w:t>oncology :</w:t>
      </w:r>
      <w:proofErr w:type="gramEnd"/>
      <w:r w:rsidRPr="00FC3623">
        <w:rPr>
          <w:rFonts w:ascii="Times New Roman" w:hAnsi="Times New Roman" w:cs="Times New Roman"/>
        </w:rPr>
        <w:t xml:space="preserve"> official journal of the American Society of Clinical Oncology 2010;28:3307-3315.</w:t>
      </w:r>
    </w:p>
    <w:p w14:paraId="33C80C4E" w14:textId="15F6A7A5"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19 Singh H, </w:t>
      </w:r>
      <w:proofErr w:type="spellStart"/>
      <w:r w:rsidRPr="00FC3623">
        <w:rPr>
          <w:rFonts w:ascii="Times New Roman" w:hAnsi="Times New Roman" w:cs="Times New Roman"/>
        </w:rPr>
        <w:t>Sethi</w:t>
      </w:r>
      <w:proofErr w:type="spellEnd"/>
      <w:r w:rsidRPr="00FC3623">
        <w:rPr>
          <w:rFonts w:ascii="Times New Roman" w:hAnsi="Times New Roman" w:cs="Times New Roman"/>
        </w:rPr>
        <w:t xml:space="preserve"> S, </w:t>
      </w:r>
      <w:proofErr w:type="spellStart"/>
      <w:r w:rsidRPr="00FC3623">
        <w:rPr>
          <w:rFonts w:ascii="Times New Roman" w:hAnsi="Times New Roman" w:cs="Times New Roman"/>
        </w:rPr>
        <w:t>Raber</w:t>
      </w:r>
      <w:proofErr w:type="spellEnd"/>
      <w:r w:rsidRPr="00FC3623">
        <w:rPr>
          <w:rFonts w:ascii="Times New Roman" w:hAnsi="Times New Roman" w:cs="Times New Roman"/>
        </w:rPr>
        <w:t xml:space="preserve"> M, Petersen LA. Errors in cancer diagnosis: Current understanding and future directions. Journal of clinical </w:t>
      </w:r>
      <w:proofErr w:type="gramStart"/>
      <w:r w:rsidRPr="00FC3623">
        <w:rPr>
          <w:rFonts w:ascii="Times New Roman" w:hAnsi="Times New Roman" w:cs="Times New Roman"/>
        </w:rPr>
        <w:t>oncology :</w:t>
      </w:r>
      <w:proofErr w:type="gramEnd"/>
      <w:r w:rsidRPr="00FC3623">
        <w:rPr>
          <w:rFonts w:ascii="Times New Roman" w:hAnsi="Times New Roman" w:cs="Times New Roman"/>
        </w:rPr>
        <w:t xml:space="preserve"> official journal of the American Society of Clinical Oncology 2007;25:5009-5018.</w:t>
      </w:r>
    </w:p>
    <w:p w14:paraId="553F595B" w14:textId="328A15A5" w:rsidR="00FC3623" w:rsidRPr="00FC3623" w:rsidRDefault="00FC3623">
      <w:pPr>
        <w:spacing w:line="360" w:lineRule="auto"/>
        <w:rPr>
          <w:rFonts w:ascii="Times New Roman" w:hAnsi="Times New Roman" w:cs="Times New Roman"/>
        </w:rPr>
      </w:pPr>
      <w:r w:rsidRPr="00FC3623">
        <w:rPr>
          <w:rFonts w:ascii="Times New Roman" w:hAnsi="Times New Roman" w:cs="Times New Roman"/>
        </w:rPr>
        <w:t xml:space="preserve">20 Wagner EH, </w:t>
      </w:r>
      <w:proofErr w:type="spellStart"/>
      <w:r w:rsidRPr="00FC3623">
        <w:rPr>
          <w:rFonts w:ascii="Times New Roman" w:hAnsi="Times New Roman" w:cs="Times New Roman"/>
        </w:rPr>
        <w:t>Ludman</w:t>
      </w:r>
      <w:proofErr w:type="spellEnd"/>
      <w:r w:rsidRPr="00FC3623">
        <w:rPr>
          <w:rFonts w:ascii="Times New Roman" w:hAnsi="Times New Roman" w:cs="Times New Roman"/>
        </w:rPr>
        <w:t xml:space="preserve"> EJ, Aiello Bowles EJ, </w:t>
      </w:r>
      <w:proofErr w:type="spellStart"/>
      <w:r w:rsidRPr="00FC3623">
        <w:rPr>
          <w:rFonts w:ascii="Times New Roman" w:hAnsi="Times New Roman" w:cs="Times New Roman"/>
        </w:rPr>
        <w:t>Penfold</w:t>
      </w:r>
      <w:proofErr w:type="spellEnd"/>
      <w:r w:rsidRPr="00FC3623">
        <w:rPr>
          <w:rFonts w:ascii="Times New Roman" w:hAnsi="Times New Roman" w:cs="Times New Roman"/>
        </w:rPr>
        <w:t xml:space="preserve"> R, Reid RJ, Rutter CM, </w:t>
      </w:r>
      <w:proofErr w:type="spellStart"/>
      <w:r w:rsidRPr="00FC3623">
        <w:rPr>
          <w:rFonts w:ascii="Times New Roman" w:hAnsi="Times New Roman" w:cs="Times New Roman"/>
        </w:rPr>
        <w:t>Chubak</w:t>
      </w:r>
      <w:proofErr w:type="spellEnd"/>
      <w:r w:rsidRPr="00FC3623">
        <w:rPr>
          <w:rFonts w:ascii="Times New Roman" w:hAnsi="Times New Roman" w:cs="Times New Roman"/>
        </w:rPr>
        <w:t xml:space="preserve"> J, McCorkle R. Nurse navigators in early cancer care: A randomized, controlled trial. Journal of clinical </w:t>
      </w:r>
      <w:proofErr w:type="gramStart"/>
      <w:r w:rsidRPr="00FC3623">
        <w:rPr>
          <w:rFonts w:ascii="Times New Roman" w:hAnsi="Times New Roman" w:cs="Times New Roman"/>
        </w:rPr>
        <w:t>oncology :</w:t>
      </w:r>
      <w:proofErr w:type="gramEnd"/>
      <w:r w:rsidRPr="00FC3623">
        <w:rPr>
          <w:rFonts w:ascii="Times New Roman" w:hAnsi="Times New Roman" w:cs="Times New Roman"/>
        </w:rPr>
        <w:t xml:space="preserve"> official journal of the American Society of Clinical Oncology 2014;32:12-18.</w:t>
      </w:r>
    </w:p>
    <w:sectPr w:rsidR="00FC3623" w:rsidRPr="00FC3623" w:rsidSect="00CA3AC2">
      <w:endnotePr>
        <w:numFmt w:val="decimal"/>
      </w:endnotePr>
      <w:pgSz w:w="12240" w:h="15840"/>
      <w:pgMar w:top="1440" w:right="1800" w:bottom="1440" w:left="1800" w:header="720" w:footer="720" w:gutter="0"/>
      <w:cols w:space="720"/>
      <w:docGrid w:type="lines" w:linePitch="42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ooper Kwok" w:date="2016-03-03T09:42:00Z" w:initials="LK">
    <w:p w14:paraId="64C3CBCE" w14:textId="32224AE9" w:rsidR="0099425A" w:rsidRDefault="0099425A">
      <w:pPr>
        <w:pStyle w:val="CommentText"/>
      </w:pPr>
      <w:r>
        <w:rPr>
          <w:rStyle w:val="CommentReference"/>
        </w:rPr>
        <w:annotationRef/>
      </w:r>
      <w:r>
        <w:rPr>
          <w:rFonts w:hint="eastAsia"/>
        </w:rPr>
        <w:t xml:space="preserve">This study is mainly about a lung cancer risk stratification model building with a protein-base biomarker panel and the usage of the model. </w:t>
      </w:r>
    </w:p>
    <w:p w14:paraId="68A089C9" w14:textId="04D38E4E" w:rsidR="000E3F6C" w:rsidRDefault="000E3F6C">
      <w:pPr>
        <w:pStyle w:val="CommentText"/>
      </w:pPr>
      <w:r>
        <w:t>There are two parts of this study, a training population for modeling by logistic regression and a validation population for testing the model.</w:t>
      </w:r>
    </w:p>
    <w:p w14:paraId="7C2D9DC9" w14:textId="7BB3DC7A" w:rsidR="0099425A" w:rsidRDefault="0099425A">
      <w:pPr>
        <w:pStyle w:val="CommentText"/>
      </w:pPr>
      <w:r>
        <w:t>The language of this article is not well, please help to revise and polish throughout.</w:t>
      </w:r>
    </w:p>
    <w:p w14:paraId="3E1E308D" w14:textId="369752B8" w:rsidR="0099425A" w:rsidRDefault="0099425A">
      <w:pPr>
        <w:pStyle w:val="CommentText"/>
      </w:pPr>
      <w:r>
        <w:t>Other points are mentioned following.</w:t>
      </w:r>
    </w:p>
  </w:comment>
  <w:comment w:id="1" w:author="Looper Kwok" w:date="2016-03-03T09:42:00Z" w:initials="LK">
    <w:p w14:paraId="34E161BB" w14:textId="1D8BE87A" w:rsidR="000E3F6C" w:rsidRDefault="000E3F6C">
      <w:pPr>
        <w:pStyle w:val="CommentText"/>
      </w:pPr>
      <w:r>
        <w:rPr>
          <w:rStyle w:val="CommentReference"/>
        </w:rPr>
        <w:annotationRef/>
      </w:r>
      <w:r>
        <w:rPr>
          <w:rFonts w:hint="eastAsia"/>
        </w:rPr>
        <w:t>本文</w:t>
      </w:r>
      <w:r>
        <w:t>内容</w:t>
      </w:r>
      <w:r>
        <w:rPr>
          <w:rFonts w:hint="eastAsia"/>
        </w:rPr>
        <w:t>思路不是</w:t>
      </w:r>
      <w:r>
        <w:t>非常清晰，建议作者能够将</w:t>
      </w:r>
      <w:r>
        <w:rPr>
          <w:rFonts w:hint="eastAsia"/>
        </w:rPr>
        <w:t>本研究</w:t>
      </w:r>
      <w:r>
        <w:t>的整体思路进行描述，以便理解</w:t>
      </w:r>
      <w:r>
        <w:rPr>
          <w:rFonts w:hint="eastAsia"/>
        </w:rPr>
        <w:t>及</w:t>
      </w:r>
      <w:r>
        <w:t>后续修改</w:t>
      </w:r>
    </w:p>
  </w:comment>
  <w:comment w:id="14" w:author="Looper Kwok" w:date="2016-03-03T09:42:00Z" w:initials="LK">
    <w:p w14:paraId="2DE1D2D8" w14:textId="77777777" w:rsidR="00982EBA" w:rsidRDefault="00982EBA">
      <w:pPr>
        <w:pStyle w:val="CommentText"/>
      </w:pPr>
      <w:r>
        <w:rPr>
          <w:rStyle w:val="CommentReference"/>
        </w:rPr>
        <w:annotationRef/>
      </w:r>
      <w:r>
        <w:t>Subject inclusion information should be mentioned here, including enrolling period, subject numbers and the information of centers.</w:t>
      </w:r>
    </w:p>
    <w:p w14:paraId="4F007E95" w14:textId="133183D4" w:rsidR="00BE2FB8" w:rsidRDefault="00BE2FB8">
      <w:pPr>
        <w:pStyle w:val="CommentText"/>
      </w:pPr>
      <w:r>
        <w:t>The study flow should be described here with a short version.</w:t>
      </w:r>
    </w:p>
    <w:p w14:paraId="6CBC9B67" w14:textId="1F3AF85A" w:rsidR="00BE2FB8" w:rsidRDefault="00BE2FB8">
      <w:pPr>
        <w:pStyle w:val="CommentText"/>
      </w:pPr>
      <w:r>
        <w:t xml:space="preserve">The data analysis information should be mentioned here, including model building principle and usage of the model. </w:t>
      </w:r>
    </w:p>
  </w:comment>
  <w:comment w:id="18" w:author="Looper Kwok" w:date="2016-03-03T09:42:00Z" w:initials="LK">
    <w:p w14:paraId="00D44827" w14:textId="77777777" w:rsidR="00BE2FB8" w:rsidRDefault="00BE2FB8">
      <w:pPr>
        <w:pStyle w:val="CommentText"/>
      </w:pPr>
      <w:r>
        <w:rPr>
          <w:rStyle w:val="CommentReference"/>
        </w:rPr>
        <w:annotationRef/>
      </w:r>
      <w:r>
        <w:rPr>
          <w:rFonts w:hint="eastAsia"/>
        </w:rPr>
        <w:t xml:space="preserve">In this part, too much information is about </w:t>
      </w:r>
      <w:r>
        <w:t>the study methods, it should be presented in the METHODS of Abstraction.</w:t>
      </w:r>
    </w:p>
    <w:p w14:paraId="345667DE" w14:textId="2E0FE072" w:rsidR="00BE2FB8" w:rsidRDefault="000E3F6C">
      <w:pPr>
        <w:pStyle w:val="CommentText"/>
      </w:pPr>
      <w:r>
        <w:t>I</w:t>
      </w:r>
      <w:r>
        <w:rPr>
          <w:rFonts w:hint="eastAsia"/>
        </w:rPr>
        <w:t>n</w:t>
      </w:r>
      <w:r>
        <w:t xml:space="preserve"> this part, the major data are not well described as some of them are missed, please help to add other data mentioned in the Result section</w:t>
      </w:r>
      <w:r w:rsidR="00BE2FB8">
        <w:t>.</w:t>
      </w:r>
    </w:p>
  </w:comment>
  <w:comment w:id="24" w:author="Looper Kwok" w:date="2016-03-03T09:42:00Z" w:initials="LK">
    <w:p w14:paraId="42C0780A" w14:textId="66978361" w:rsidR="00AC3FC2" w:rsidRDefault="00AC3FC2">
      <w:pPr>
        <w:pStyle w:val="CommentText"/>
      </w:pPr>
      <w:r>
        <w:rPr>
          <w:rStyle w:val="CommentReference"/>
        </w:rPr>
        <w:annotationRef/>
      </w:r>
      <w:r>
        <w:rPr>
          <w:rFonts w:hint="eastAsia"/>
        </w:rPr>
        <w:t>This should be mentioned in METHODS.</w:t>
      </w:r>
    </w:p>
  </w:comment>
  <w:comment w:id="27" w:author="Looper Kwok" w:date="2016-03-03T09:42:00Z" w:initials="LK">
    <w:p w14:paraId="3C98A17C" w14:textId="6ECAA48B" w:rsidR="0099425A" w:rsidRDefault="0099425A">
      <w:pPr>
        <w:pStyle w:val="CommentText"/>
      </w:pPr>
      <w:r>
        <w:rPr>
          <w:rStyle w:val="CommentReference"/>
        </w:rPr>
        <w:annotationRef/>
      </w:r>
      <w:r>
        <w:t>I</w:t>
      </w:r>
      <w:r>
        <w:rPr>
          <w:rFonts w:hint="eastAsia"/>
        </w:rPr>
        <w:t>t</w:t>
      </w:r>
      <w:r>
        <w:t>’s not suitable to use “first time” here, please help to revise it.</w:t>
      </w:r>
    </w:p>
  </w:comment>
  <w:comment w:id="31" w:author="Looper Kwok" w:date="2016-03-03T09:42:00Z" w:initials="LK">
    <w:p w14:paraId="4CB0C4F4" w14:textId="6A8BF089" w:rsidR="0099425A" w:rsidRDefault="0099425A">
      <w:pPr>
        <w:pStyle w:val="CommentText"/>
      </w:pPr>
      <w:r>
        <w:rPr>
          <w:rStyle w:val="CommentReference"/>
        </w:rPr>
        <w:annotationRef/>
      </w:r>
      <w:r>
        <w:rPr>
          <w:rFonts w:hint="eastAsia"/>
        </w:rPr>
        <w:t>The equations should be mentioned in the RESULTS.</w:t>
      </w:r>
    </w:p>
  </w:comment>
  <w:comment w:id="35" w:author="Looper Kwok" w:date="2016-03-03T09:42:00Z" w:initials="LK">
    <w:p w14:paraId="664D2C91" w14:textId="250C2AD8" w:rsidR="0099425A" w:rsidRDefault="0099425A">
      <w:pPr>
        <w:pStyle w:val="CommentText"/>
      </w:pPr>
      <w:r>
        <w:rPr>
          <w:rStyle w:val="CommentReference"/>
        </w:rPr>
        <w:annotationRef/>
      </w:r>
      <w:r w:rsidR="00703FF4">
        <w:rPr>
          <w:rFonts w:hint="eastAsia"/>
        </w:rPr>
        <w:t>This sentence is not quite suitable</w:t>
      </w:r>
      <w:r>
        <w:t>.</w:t>
      </w:r>
    </w:p>
  </w:comment>
  <w:comment w:id="90" w:author="Looper Kwok" w:date="2016-03-03T09:42:00Z" w:initials="LK">
    <w:p w14:paraId="27721D9F" w14:textId="422D4EEC" w:rsidR="004D25D0" w:rsidRDefault="004D25D0">
      <w:pPr>
        <w:pStyle w:val="CommentText"/>
      </w:pPr>
      <w:r>
        <w:rPr>
          <w:rStyle w:val="CommentReference"/>
        </w:rPr>
        <w:annotationRef/>
      </w:r>
      <w:r>
        <w:rPr>
          <w:rFonts w:hint="eastAsia"/>
        </w:rPr>
        <w:t>这些血清</w:t>
      </w:r>
      <w:r>
        <w:t>样本是来自于什么样的</w:t>
      </w:r>
      <w:r>
        <w:rPr>
          <w:rFonts w:hint="eastAsia"/>
        </w:rPr>
        <w:t>人群</w:t>
      </w:r>
      <w:r>
        <w:t>？</w:t>
      </w:r>
      <w:r>
        <w:rPr>
          <w:rFonts w:hint="eastAsia"/>
        </w:rPr>
        <w:t>是否</w:t>
      </w:r>
      <w:r>
        <w:t>为体检的人群？</w:t>
      </w:r>
    </w:p>
  </w:comment>
  <w:comment w:id="92" w:author="Looper Kwok" w:date="2016-03-03T09:42:00Z" w:initials="LK">
    <w:p w14:paraId="7267B335" w14:textId="15392775" w:rsidR="004D25D0" w:rsidRDefault="004D25D0">
      <w:pPr>
        <w:pStyle w:val="CommentText"/>
      </w:pPr>
      <w:r>
        <w:rPr>
          <w:rStyle w:val="CommentReference"/>
        </w:rPr>
        <w:annotationRef/>
      </w:r>
      <w:r>
        <w:rPr>
          <w:rFonts w:hint="eastAsia"/>
        </w:rPr>
        <w:t>是否</w:t>
      </w:r>
      <w:r>
        <w:t>为河南省人民医院？</w:t>
      </w:r>
      <w:r w:rsidRPr="004D25D0">
        <w:t>Henan Provincial People’s Hospital</w:t>
      </w:r>
      <w:r>
        <w:rPr>
          <w:rFonts w:hint="eastAsia"/>
        </w:rPr>
        <w:t>？</w:t>
      </w:r>
    </w:p>
  </w:comment>
  <w:comment w:id="98" w:author="Looper Kwok" w:date="2016-03-03T09:42:00Z" w:initials="LK">
    <w:p w14:paraId="685808CF" w14:textId="6B6D695E" w:rsidR="004D25D0" w:rsidRDefault="004D25D0">
      <w:pPr>
        <w:pStyle w:val="CommentText"/>
      </w:pPr>
      <w:r>
        <w:rPr>
          <w:rStyle w:val="CommentReference"/>
        </w:rPr>
        <w:annotationRef/>
      </w:r>
      <w:r>
        <w:rPr>
          <w:rFonts w:hint="eastAsia"/>
        </w:rPr>
        <w:t>是否有</w:t>
      </w:r>
      <w:r>
        <w:t>排除标准？</w:t>
      </w:r>
    </w:p>
  </w:comment>
  <w:comment w:id="101" w:author="Looper Kwok" w:date="2016-03-03T09:42:00Z" w:initials="LK">
    <w:p w14:paraId="74479227" w14:textId="04D1AC7B" w:rsidR="00A251A9" w:rsidRDefault="00A251A9">
      <w:pPr>
        <w:pStyle w:val="CommentText"/>
      </w:pPr>
      <w:r>
        <w:rPr>
          <w:rStyle w:val="CommentReference"/>
        </w:rPr>
        <w:annotationRef/>
      </w:r>
      <w:r>
        <w:rPr>
          <w:rFonts w:hint="eastAsia"/>
        </w:rPr>
        <w:t>请描述</w:t>
      </w:r>
      <w:r>
        <w:t>肺癌的具体诊断标准</w:t>
      </w:r>
    </w:p>
  </w:comment>
  <w:comment w:id="107" w:author="Looper Kwok" w:date="2016-03-03T09:42:00Z" w:initials="LK">
    <w:p w14:paraId="54B5BE29" w14:textId="6EEDCFEB" w:rsidR="009D2422" w:rsidRDefault="009D2422">
      <w:pPr>
        <w:pStyle w:val="CommentText"/>
      </w:pPr>
      <w:r>
        <w:rPr>
          <w:rStyle w:val="CommentReference"/>
        </w:rPr>
        <w:annotationRef/>
      </w:r>
      <w:r>
        <w:t>This part should only describe the study flow with different study steps including modeling and validation, without the detail of patient number.</w:t>
      </w:r>
    </w:p>
  </w:comment>
  <w:comment w:id="109" w:author="Looper Kwok" w:date="2016-03-03T09:42:00Z" w:initials="LK">
    <w:p w14:paraId="5DE6B4F7" w14:textId="2E42D13E" w:rsidR="00A251A9" w:rsidRDefault="00A251A9">
      <w:pPr>
        <w:pStyle w:val="CommentText"/>
      </w:pPr>
      <w:r>
        <w:rPr>
          <w:rStyle w:val="CommentReference"/>
        </w:rPr>
        <w:annotationRef/>
      </w:r>
      <w:r>
        <w:rPr>
          <w:rFonts w:hint="eastAsia"/>
        </w:rPr>
        <w:t>请描述详细</w:t>
      </w:r>
      <w:r>
        <w:t>的模型建立方法，</w:t>
      </w:r>
      <w:r>
        <w:rPr>
          <w:rFonts w:hint="eastAsia"/>
        </w:rPr>
        <w:t>训练集</w:t>
      </w:r>
      <w:r>
        <w:t>中有</w:t>
      </w:r>
      <w:r>
        <w:rPr>
          <w:rFonts w:hint="eastAsia"/>
        </w:rPr>
        <w:t>410</w:t>
      </w:r>
      <w:r>
        <w:rPr>
          <w:rFonts w:hint="eastAsia"/>
        </w:rPr>
        <w:t>人，</w:t>
      </w:r>
      <w:r>
        <w:t>为何仅选取</w:t>
      </w:r>
      <w:r>
        <w:rPr>
          <w:rFonts w:hint="eastAsia"/>
        </w:rPr>
        <w:t>163</w:t>
      </w:r>
      <w:r>
        <w:rPr>
          <w:rFonts w:hint="eastAsia"/>
        </w:rPr>
        <w:t>名进行</w:t>
      </w:r>
      <w:r>
        <w:t>建模？</w:t>
      </w:r>
      <w:r w:rsidRPr="00E86030">
        <w:rPr>
          <w:color w:val="FF0000"/>
        </w:rPr>
        <w:t>logistic</w:t>
      </w:r>
      <w:r w:rsidRPr="00E86030">
        <w:rPr>
          <w:rFonts w:hint="eastAsia"/>
          <w:color w:val="FF0000"/>
        </w:rPr>
        <w:t>回归</w:t>
      </w:r>
      <w:r w:rsidRPr="00E86030">
        <w:rPr>
          <w:color w:val="FF0000"/>
        </w:rPr>
        <w:t>是如何进行的？选取了</w:t>
      </w:r>
      <w:r w:rsidRPr="00E86030">
        <w:rPr>
          <w:rFonts w:hint="eastAsia"/>
          <w:color w:val="FF0000"/>
        </w:rPr>
        <w:t>哪些指标</w:t>
      </w:r>
      <w:r w:rsidRPr="00E86030">
        <w:rPr>
          <w:color w:val="FF0000"/>
        </w:rPr>
        <w:t>？</w:t>
      </w:r>
      <w:r w:rsidRPr="00E86030">
        <w:rPr>
          <w:rFonts w:hint="eastAsia"/>
          <w:color w:val="FF0000"/>
        </w:rPr>
        <w:t>评级</w:t>
      </w:r>
      <w:r w:rsidRPr="00E86030">
        <w:rPr>
          <w:color w:val="FF0000"/>
        </w:rPr>
        <w:t>依据是什么？</w:t>
      </w:r>
    </w:p>
  </w:comment>
  <w:comment w:id="110" w:author="Looper Kwok" w:date="2016-03-03T09:42:00Z" w:initials="LK">
    <w:p w14:paraId="5461F6C3" w14:textId="08530731" w:rsidR="00A251A9" w:rsidRDefault="00A251A9">
      <w:pPr>
        <w:pStyle w:val="CommentText"/>
      </w:pPr>
      <w:r>
        <w:rPr>
          <w:rStyle w:val="CommentReference"/>
        </w:rPr>
        <w:annotationRef/>
      </w:r>
      <w:r>
        <w:rPr>
          <w:rFonts w:hint="eastAsia"/>
        </w:rPr>
        <w:t>这部分</w:t>
      </w:r>
      <w:r>
        <w:t>每句话中的人数</w:t>
      </w:r>
      <w:r>
        <w:rPr>
          <w:rFonts w:hint="eastAsia"/>
        </w:rPr>
        <w:t>分别</w:t>
      </w:r>
      <w:r>
        <w:t>代表了什么样的人群？请描述</w:t>
      </w:r>
      <w:r>
        <w:rPr>
          <w:rFonts w:hint="eastAsia"/>
        </w:rPr>
        <w:t>。</w:t>
      </w:r>
    </w:p>
  </w:comment>
  <w:comment w:id="113" w:author="Li, Shechang [MEDCN]" w:date="2016-03-03T09:42:00Z" w:initials="LSC">
    <w:p w14:paraId="6A352C71" w14:textId="115F9345" w:rsidR="00DC70CF" w:rsidRDefault="00DC70CF">
      <w:pPr>
        <w:pStyle w:val="CommentText"/>
      </w:pPr>
      <w:r>
        <w:rPr>
          <w:rStyle w:val="CommentReference"/>
        </w:rPr>
        <w:annotationRef/>
      </w:r>
      <w:r>
        <w:rPr>
          <w:rFonts w:hint="eastAsia"/>
        </w:rPr>
        <w:t>请根据最终的表格调整该列表</w:t>
      </w:r>
      <w:r>
        <w:rPr>
          <w:rFonts w:hint="eastAsia"/>
        </w:rPr>
        <w:t>.</w:t>
      </w:r>
      <w:r>
        <w:rPr>
          <w:rFonts w:hint="eastAsia"/>
        </w:rPr>
        <w:t>因为我记得当时有好几个不同的模型</w:t>
      </w:r>
      <w:r>
        <w:rPr>
          <w:rFonts w:hint="eastAsia"/>
        </w:rPr>
        <w:t>,</w:t>
      </w:r>
      <w:r>
        <w:rPr>
          <w:rFonts w:hint="eastAsia"/>
        </w:rPr>
        <w:t>每个模型纳入的变量有细微的差别</w:t>
      </w:r>
      <w:r>
        <w:rPr>
          <w:rFonts w:hint="eastAsia"/>
        </w:rPr>
        <w:t>.</w:t>
      </w:r>
    </w:p>
  </w:comment>
  <w:comment w:id="116" w:author="Li, Shechang [MEDCN]" w:date="2016-03-03T09:42:00Z" w:initials="LSC">
    <w:p w14:paraId="470E9A40" w14:textId="5259CFC6" w:rsidR="00DC70CF" w:rsidRDefault="00DC70CF">
      <w:pPr>
        <w:pStyle w:val="CommentText"/>
      </w:pPr>
      <w:r>
        <w:rPr>
          <w:rStyle w:val="CommentReference"/>
        </w:rPr>
        <w:annotationRef/>
      </w:r>
      <w:r>
        <w:rPr>
          <w:rFonts w:hint="eastAsia"/>
        </w:rPr>
        <w:t>没有采用逐步法将所有统计不显著的变量去除</w:t>
      </w:r>
      <w:r>
        <w:rPr>
          <w:rFonts w:hint="eastAsia"/>
        </w:rPr>
        <w:t>.</w:t>
      </w:r>
    </w:p>
  </w:comment>
  <w:comment w:id="120" w:author="Looper Kwok" w:date="2016-03-03T09:42:00Z" w:initials="LK">
    <w:p w14:paraId="7BE784B8" w14:textId="6B75AE58" w:rsidR="00A251A9" w:rsidRDefault="00A251A9">
      <w:pPr>
        <w:pStyle w:val="CommentText"/>
      </w:pPr>
      <w:r>
        <w:rPr>
          <w:rStyle w:val="CommentReference"/>
        </w:rPr>
        <w:annotationRef/>
      </w:r>
      <w:r>
        <w:rPr>
          <w:rFonts w:hint="eastAsia"/>
        </w:rPr>
        <w:t>请描述</w:t>
      </w:r>
      <w:r>
        <w:rPr>
          <w:rFonts w:hint="eastAsia"/>
        </w:rPr>
        <w:t>LCBP</w:t>
      </w:r>
      <w:r>
        <w:rPr>
          <w:rFonts w:hint="eastAsia"/>
        </w:rPr>
        <w:t>的</w:t>
      </w:r>
      <w:r>
        <w:t>购买信息包括货号、公司、国家</w:t>
      </w:r>
    </w:p>
  </w:comment>
  <w:comment w:id="124" w:author="Looper Kwok" w:date="2016-03-03T09:42:00Z" w:initials="LK">
    <w:p w14:paraId="1CAE5264" w14:textId="032F7E3E" w:rsidR="00A251A9" w:rsidRDefault="00A251A9">
      <w:pPr>
        <w:pStyle w:val="CommentText"/>
      </w:pPr>
      <w:r>
        <w:rPr>
          <w:rStyle w:val="CommentReference"/>
        </w:rPr>
        <w:annotationRef/>
      </w:r>
      <w:r>
        <w:rPr>
          <w:rFonts w:hint="eastAsia"/>
        </w:rPr>
        <w:t>请描述</w:t>
      </w:r>
      <w:r>
        <w:t>组织学确认方法及病理分级标准</w:t>
      </w:r>
    </w:p>
  </w:comment>
  <w:comment w:id="136" w:author="Looper Kwok" w:date="2016-03-03T09:42:00Z" w:initials="LK">
    <w:p w14:paraId="2F51BAE7" w14:textId="74A9CC57" w:rsidR="004E2251" w:rsidRDefault="004E2251">
      <w:pPr>
        <w:pStyle w:val="CommentText"/>
      </w:pPr>
      <w:r>
        <w:rPr>
          <w:rStyle w:val="CommentReference"/>
        </w:rPr>
        <w:annotationRef/>
      </w:r>
      <w:r w:rsidRPr="00E86030">
        <w:rPr>
          <w:rFonts w:hint="eastAsia"/>
          <w:color w:val="FF0000"/>
        </w:rPr>
        <w:t>请介绍</w:t>
      </w:r>
      <w:r w:rsidRPr="00E86030">
        <w:rPr>
          <w:color w:val="FF0000"/>
        </w:rPr>
        <w:t>风险模型</w:t>
      </w:r>
      <w:r w:rsidRPr="00E86030">
        <w:rPr>
          <w:rFonts w:hint="eastAsia"/>
          <w:color w:val="FF0000"/>
        </w:rPr>
        <w:t>分析</w:t>
      </w:r>
      <w:r w:rsidRPr="00E86030">
        <w:rPr>
          <w:color w:val="FF0000"/>
        </w:rPr>
        <w:t>的具体</w:t>
      </w:r>
      <w:r w:rsidRPr="00E86030">
        <w:rPr>
          <w:rFonts w:hint="eastAsia"/>
          <w:color w:val="FF0000"/>
        </w:rPr>
        <w:t>信息</w:t>
      </w:r>
      <w:r w:rsidRPr="00E86030">
        <w:rPr>
          <w:color w:val="FF0000"/>
        </w:rPr>
        <w:t>。</w:t>
      </w:r>
    </w:p>
  </w:comment>
  <w:comment w:id="139" w:author="Li, Shechang [MEDCN]" w:date="2016-03-03T09:42:00Z" w:initials="LSC">
    <w:p w14:paraId="6C1BE62E" w14:textId="3B395D2F" w:rsidR="00DC70CF" w:rsidRDefault="00DC70CF">
      <w:pPr>
        <w:pStyle w:val="CommentText"/>
      </w:pPr>
      <w:r>
        <w:rPr>
          <w:rStyle w:val="CommentReference"/>
        </w:rPr>
        <w:annotationRef/>
      </w:r>
      <w:r>
        <w:rPr>
          <w:rFonts w:hint="eastAsia"/>
        </w:rPr>
        <w:t>上面这条</w:t>
      </w:r>
      <w:r>
        <w:rPr>
          <w:rFonts w:hint="eastAsia"/>
        </w:rPr>
        <w:t>comment</w:t>
      </w:r>
      <w:r>
        <w:rPr>
          <w:rFonts w:hint="eastAsia"/>
        </w:rPr>
        <w:t>很奇怪</w:t>
      </w:r>
      <w:r>
        <w:rPr>
          <w:rFonts w:hint="eastAsia"/>
        </w:rPr>
        <w:t>,</w:t>
      </w:r>
      <w:r>
        <w:rPr>
          <w:rFonts w:hint="eastAsia"/>
        </w:rPr>
        <w:t>因为紧随其后我们就提供了该模型的说明</w:t>
      </w:r>
      <w:r>
        <w:rPr>
          <w:rFonts w:hint="eastAsia"/>
        </w:rPr>
        <w:t>.</w:t>
      </w:r>
      <w:r>
        <w:rPr>
          <w:rFonts w:hint="eastAsia"/>
        </w:rPr>
        <w:t>不过我建议将</w:t>
      </w:r>
      <w:r>
        <w:rPr>
          <w:rFonts w:hint="eastAsia"/>
        </w:rPr>
        <w:t>risk model analysis</w:t>
      </w:r>
      <w:r>
        <w:rPr>
          <w:rFonts w:hint="eastAsia"/>
        </w:rPr>
        <w:t>调整成</w:t>
      </w:r>
      <w:r>
        <w:rPr>
          <w:rFonts w:hint="eastAsia"/>
        </w:rPr>
        <w:t>logistic analysis,</w:t>
      </w:r>
      <w:r>
        <w:rPr>
          <w:rFonts w:hint="eastAsia"/>
        </w:rPr>
        <w:t>这样前后一致</w:t>
      </w:r>
      <w:r>
        <w:rPr>
          <w:rFonts w:hint="eastAsia"/>
        </w:rPr>
        <w:t>.</w:t>
      </w:r>
      <w:r>
        <w:rPr>
          <w:rFonts w:hint="eastAsia"/>
        </w:rPr>
        <w:t>否则突然来个新名词会让人莫衷一是</w:t>
      </w:r>
    </w:p>
  </w:comment>
  <w:comment w:id="140" w:author="Looper Kwok" w:date="2016-03-03T09:42:00Z" w:initials="LK">
    <w:p w14:paraId="3111218A" w14:textId="53CC0E7C" w:rsidR="004E2251" w:rsidRDefault="004E2251">
      <w:pPr>
        <w:pStyle w:val="CommentText"/>
      </w:pPr>
      <w:r>
        <w:rPr>
          <w:rStyle w:val="CommentReference"/>
        </w:rPr>
        <w:annotationRef/>
      </w:r>
      <w:r w:rsidRPr="00E86030">
        <w:rPr>
          <w:rFonts w:hint="eastAsia"/>
          <w:color w:val="FF0000"/>
        </w:rPr>
        <w:t>这两个阈值概率</w:t>
      </w:r>
      <w:r w:rsidRPr="00E86030">
        <w:rPr>
          <w:color w:val="FF0000"/>
        </w:rPr>
        <w:t>是如何得到的？</w:t>
      </w:r>
    </w:p>
  </w:comment>
  <w:comment w:id="145" w:author="Li, Shechang [MEDCN]" w:date="2016-03-03T09:46:00Z" w:initials="LSC">
    <w:p w14:paraId="5C5930BF" w14:textId="4F115DA9" w:rsidR="00C74EB1" w:rsidRPr="00C74EB1" w:rsidRDefault="00C74EB1">
      <w:pPr>
        <w:pStyle w:val="CommentText"/>
      </w:pPr>
      <w:r>
        <w:rPr>
          <w:rStyle w:val="CommentReference"/>
        </w:rPr>
        <w:annotationRef/>
      </w:r>
      <w:r>
        <w:rPr>
          <w:rFonts w:hint="eastAsia"/>
        </w:rPr>
        <w:t>具体语句可以调整一下</w:t>
      </w:r>
      <w:r>
        <w:rPr>
          <w:rFonts w:hint="eastAsia"/>
        </w:rPr>
        <w:t xml:space="preserve">. </w:t>
      </w:r>
      <w:r w:rsidR="00CA7646">
        <w:rPr>
          <w:rFonts w:hint="eastAsia"/>
        </w:rPr>
        <w:t>另外不建议在这里提供阈值</w:t>
      </w:r>
      <w:r w:rsidR="00CA7646">
        <w:rPr>
          <w:rFonts w:hint="eastAsia"/>
        </w:rPr>
        <w:t>.</w:t>
      </w:r>
      <w:r w:rsidR="00CA7646">
        <w:rPr>
          <w:rFonts w:hint="eastAsia"/>
        </w:rPr>
        <w:t>这是方法部分</w:t>
      </w:r>
      <w:r w:rsidR="00CA7646">
        <w:rPr>
          <w:rFonts w:hint="eastAsia"/>
        </w:rPr>
        <w:t>,</w:t>
      </w:r>
      <w:r w:rsidR="00CA7646">
        <w:rPr>
          <w:rFonts w:hint="eastAsia"/>
        </w:rPr>
        <w:t>只需要提供方法就可以了</w:t>
      </w:r>
      <w:r w:rsidR="00CA7646">
        <w:rPr>
          <w:rFonts w:hint="eastAsia"/>
        </w:rPr>
        <w:t>.</w:t>
      </w:r>
      <w:r w:rsidR="00CA7646">
        <w:rPr>
          <w:rFonts w:hint="eastAsia"/>
        </w:rPr>
        <w:t>就是在</w:t>
      </w:r>
      <w:r w:rsidR="00CA7646">
        <w:rPr>
          <w:rFonts w:hint="eastAsia"/>
        </w:rPr>
        <w:t xml:space="preserve">logistic regression </w:t>
      </w:r>
      <w:r w:rsidR="00CA7646">
        <w:t>model</w:t>
      </w:r>
      <w:r w:rsidR="00CA7646">
        <w:rPr>
          <w:rFonts w:hint="eastAsia"/>
        </w:rPr>
        <w:t>的</w:t>
      </w:r>
      <w:r w:rsidR="00CA7646">
        <w:rPr>
          <w:rFonts w:hint="eastAsia"/>
        </w:rPr>
        <w:t xml:space="preserve"> ROC </w:t>
      </w:r>
      <w:r w:rsidR="00CA7646">
        <w:rPr>
          <w:rFonts w:hint="eastAsia"/>
        </w:rPr>
        <w:t>曲线上选取最左上角点和敏感度</w:t>
      </w:r>
      <w:r w:rsidR="00CA7646">
        <w:rPr>
          <w:rFonts w:hint="eastAsia"/>
        </w:rPr>
        <w:t>0.95</w:t>
      </w:r>
      <w:r w:rsidR="00CA7646">
        <w:rPr>
          <w:rFonts w:hint="eastAsia"/>
        </w:rPr>
        <w:t>时的点</w:t>
      </w:r>
      <w:r w:rsidR="00CA7646">
        <w:rPr>
          <w:rFonts w:hint="eastAsia"/>
        </w:rPr>
        <w:t>.</w:t>
      </w:r>
      <w:r w:rsidR="00CA7646">
        <w:rPr>
          <w:rFonts w:hint="eastAsia"/>
        </w:rPr>
        <w:t>以其概率值</w:t>
      </w:r>
      <w:proofErr w:type="gramStart"/>
      <w:r w:rsidR="00CA7646">
        <w:rPr>
          <w:rFonts w:hint="eastAsia"/>
        </w:rPr>
        <w:t>做为</w:t>
      </w:r>
      <w:proofErr w:type="gramEnd"/>
      <w:r w:rsidR="00CA7646">
        <w:rPr>
          <w:rFonts w:hint="eastAsia"/>
        </w:rPr>
        <w:t>阈值</w:t>
      </w:r>
      <w:r w:rsidR="00CA7646">
        <w:rPr>
          <w:rFonts w:hint="eastAsia"/>
        </w:rPr>
        <w:t>.</w:t>
      </w:r>
      <w:r w:rsidR="00CA7646">
        <w:rPr>
          <w:rFonts w:hint="eastAsia"/>
        </w:rPr>
        <w:t>这样和下文结果部分呼应</w:t>
      </w:r>
      <w:r w:rsidR="00CA7646">
        <w:rPr>
          <w:rFonts w:hint="eastAsia"/>
        </w:rPr>
        <w:t>.</w:t>
      </w:r>
    </w:p>
  </w:comment>
  <w:comment w:id="152" w:author="Looper Kwok" w:date="2016-03-03T09:42:00Z" w:initials="LK">
    <w:p w14:paraId="130E57FE" w14:textId="5159412F" w:rsidR="008663DA" w:rsidRDefault="008663DA">
      <w:pPr>
        <w:pStyle w:val="CommentText"/>
      </w:pPr>
      <w:r>
        <w:rPr>
          <w:rStyle w:val="CommentReference"/>
        </w:rPr>
        <w:annotationRef/>
      </w:r>
      <w:r>
        <w:rPr>
          <w:rFonts w:hint="eastAsia"/>
        </w:rPr>
        <w:t>请描述</w:t>
      </w:r>
      <w:r>
        <w:t>分级标准</w:t>
      </w:r>
    </w:p>
  </w:comment>
  <w:comment w:id="165" w:author="Looper Kwok" w:date="2016-03-03T09:42:00Z" w:initials="LK">
    <w:p w14:paraId="35E68775" w14:textId="7D831DD5" w:rsidR="008663DA" w:rsidRPr="00E86030" w:rsidRDefault="008663DA">
      <w:pPr>
        <w:pStyle w:val="CommentText"/>
        <w:rPr>
          <w:color w:val="FF0000"/>
        </w:rPr>
      </w:pPr>
      <w:r w:rsidRPr="00E86030">
        <w:rPr>
          <w:rStyle w:val="CommentReference"/>
          <w:color w:val="FF0000"/>
        </w:rPr>
        <w:annotationRef/>
      </w:r>
      <w:r w:rsidRPr="00E86030">
        <w:rPr>
          <w:rFonts w:hint="eastAsia"/>
          <w:color w:val="FF0000"/>
        </w:rPr>
        <w:t>请展示</w:t>
      </w:r>
      <w:r w:rsidRPr="00E86030">
        <w:rPr>
          <w:color w:val="FF0000"/>
        </w:rPr>
        <w:t>这部分结果</w:t>
      </w:r>
    </w:p>
  </w:comment>
  <w:comment w:id="168" w:author="Li, Shechang [MEDCN]" w:date="2016-03-03T09:44:00Z" w:initials="LSC">
    <w:p w14:paraId="3E9EC3B9" w14:textId="409D2F5A" w:rsidR="00CA7646" w:rsidRDefault="00CA7646">
      <w:pPr>
        <w:pStyle w:val="CommentText"/>
      </w:pPr>
      <w:r>
        <w:rPr>
          <w:rStyle w:val="CommentReference"/>
        </w:rPr>
        <w:annotationRef/>
      </w:r>
      <w:r>
        <w:rPr>
          <w:rFonts w:hint="eastAsia"/>
        </w:rPr>
        <w:t>提供一下和你</w:t>
      </w:r>
      <w:r>
        <w:rPr>
          <w:rFonts w:hint="eastAsia"/>
        </w:rPr>
        <w:t>3</w:t>
      </w:r>
      <w:r>
        <w:rPr>
          <w:rFonts w:hint="eastAsia"/>
        </w:rPr>
        <w:t>月</w:t>
      </w:r>
      <w:r>
        <w:rPr>
          <w:rFonts w:hint="eastAsia"/>
        </w:rPr>
        <w:t>2</w:t>
      </w:r>
      <w:proofErr w:type="gramStart"/>
      <w:r>
        <w:rPr>
          <w:rFonts w:hint="eastAsia"/>
        </w:rPr>
        <w:t>号微信</w:t>
      </w:r>
      <w:proofErr w:type="gramEnd"/>
      <w:r>
        <w:rPr>
          <w:rFonts w:hint="eastAsia"/>
        </w:rPr>
        <w:t>发给我的表格同样的表格就可以了</w:t>
      </w:r>
      <w:r>
        <w:rPr>
          <w:rFonts w:hint="eastAsia"/>
        </w:rPr>
        <w:t>.</w:t>
      </w:r>
      <w:r>
        <w:rPr>
          <w:rFonts w:hint="eastAsia"/>
        </w:rPr>
        <w:t>我记得系数和</w:t>
      </w:r>
      <w:r>
        <w:rPr>
          <w:rFonts w:hint="eastAsia"/>
        </w:rPr>
        <w:t>OR</w:t>
      </w:r>
      <w:r>
        <w:rPr>
          <w:rFonts w:hint="eastAsia"/>
        </w:rPr>
        <w:t>值都是有的</w:t>
      </w:r>
      <w:r>
        <w:rPr>
          <w:rFonts w:hint="eastAsia"/>
        </w:rPr>
        <w:t>.</w:t>
      </w:r>
    </w:p>
  </w:comment>
  <w:comment w:id="169" w:author="Looper Kwok" w:date="2016-03-03T09:42:00Z" w:initials="LK">
    <w:p w14:paraId="2A1C82BF" w14:textId="4516B443" w:rsidR="008663DA" w:rsidRDefault="008663DA">
      <w:pPr>
        <w:pStyle w:val="CommentText"/>
      </w:pPr>
      <w:r>
        <w:rPr>
          <w:rStyle w:val="CommentReference"/>
        </w:rPr>
        <w:annotationRef/>
      </w:r>
      <w:r w:rsidRPr="00E86030">
        <w:rPr>
          <w:rFonts w:hint="eastAsia"/>
          <w:color w:val="FF0000"/>
        </w:rPr>
        <w:t>这个数值</w:t>
      </w:r>
      <w:r w:rsidRPr="00E86030">
        <w:rPr>
          <w:color w:val="FF0000"/>
        </w:rPr>
        <w:t>是如何得到的？</w:t>
      </w:r>
    </w:p>
  </w:comment>
  <w:comment w:id="170" w:author="Li, Shechang [MEDCN]" w:date="2016-03-03T09:47:00Z" w:initials="LSC">
    <w:p w14:paraId="692E76F2" w14:textId="5BEA30ED" w:rsidR="00CA7646" w:rsidRDefault="00CA7646">
      <w:pPr>
        <w:pStyle w:val="CommentText"/>
      </w:pPr>
      <w:r>
        <w:rPr>
          <w:rStyle w:val="CommentReference"/>
        </w:rPr>
        <w:annotationRef/>
      </w:r>
      <w:r>
        <w:rPr>
          <w:rFonts w:hint="eastAsia"/>
        </w:rPr>
        <w:t>方法部分描述过</w:t>
      </w:r>
      <w:r>
        <w:rPr>
          <w:rFonts w:hint="eastAsia"/>
        </w:rPr>
        <w:t>.</w:t>
      </w:r>
      <w:bookmarkStart w:id="171" w:name="_GoBack"/>
      <w:bookmarkEnd w:id="171"/>
    </w:p>
  </w:comment>
  <w:comment w:id="184" w:author="Looper Kwok" w:date="2016-03-03T09:42:00Z" w:initials="LK">
    <w:p w14:paraId="64ABA4EB" w14:textId="1BAEC992" w:rsidR="008663DA" w:rsidRDefault="008663DA">
      <w:pPr>
        <w:pStyle w:val="CommentText"/>
      </w:pPr>
      <w:r>
        <w:rPr>
          <w:rStyle w:val="CommentReference"/>
        </w:rPr>
        <w:annotationRef/>
      </w:r>
      <w:r w:rsidR="00A43FCF">
        <w:rPr>
          <w:rFonts w:hint="eastAsia"/>
        </w:rPr>
        <w:t>请提供参考文献</w:t>
      </w:r>
    </w:p>
  </w:comment>
  <w:comment w:id="185" w:author="Looper Kwok" w:date="2016-03-03T09:42:00Z" w:initials="LK">
    <w:p w14:paraId="0C3B71A5" w14:textId="1B77AA60" w:rsidR="00A43FCF" w:rsidRDefault="00A43FCF">
      <w:pPr>
        <w:pStyle w:val="CommentText"/>
      </w:pPr>
      <w:r>
        <w:rPr>
          <w:rStyle w:val="CommentReference"/>
        </w:rPr>
        <w:annotationRef/>
      </w:r>
      <w:r>
        <w:rPr>
          <w:rFonts w:hint="eastAsia"/>
        </w:rPr>
        <w:t>请提供参考文献</w:t>
      </w:r>
    </w:p>
  </w:comment>
  <w:comment w:id="194" w:author="Looper Kwok" w:date="2016-03-03T09:42:00Z" w:initials="LK">
    <w:p w14:paraId="68520563" w14:textId="31602FA0" w:rsidR="00A43FCF" w:rsidRDefault="00A43FCF">
      <w:pPr>
        <w:pStyle w:val="CommentText"/>
      </w:pPr>
      <w:r>
        <w:rPr>
          <w:rStyle w:val="CommentReference"/>
        </w:rPr>
        <w:annotationRef/>
      </w:r>
      <w:r>
        <w:rPr>
          <w:rFonts w:hint="eastAsia"/>
        </w:rPr>
        <w:t>请提供</w:t>
      </w:r>
      <w:r>
        <w:t>参考文献</w:t>
      </w:r>
    </w:p>
  </w:comment>
  <w:comment w:id="195" w:author="Looper Kwok" w:date="2016-03-03T09:42:00Z" w:initials="LK">
    <w:p w14:paraId="520FD68E" w14:textId="5C05018A" w:rsidR="00A43FCF" w:rsidRDefault="00A43FCF">
      <w:pPr>
        <w:pStyle w:val="CommentText"/>
      </w:pPr>
      <w:r>
        <w:rPr>
          <w:rStyle w:val="CommentReference"/>
        </w:rPr>
        <w:annotationRef/>
      </w:r>
      <w:r>
        <w:rPr>
          <w:rFonts w:hint="eastAsia"/>
        </w:rPr>
        <w:t>请提供参考文献</w:t>
      </w:r>
    </w:p>
  </w:comment>
  <w:comment w:id="198" w:author="Looper Kwok" w:date="2016-03-03T09:42:00Z" w:initials="LK">
    <w:p w14:paraId="7CFF4444" w14:textId="521C8A49" w:rsidR="00DF072E" w:rsidRDefault="00DF072E">
      <w:pPr>
        <w:pStyle w:val="CommentText"/>
      </w:pPr>
      <w:r>
        <w:rPr>
          <w:rStyle w:val="CommentReference"/>
        </w:rPr>
        <w:annotationRef/>
      </w:r>
      <w:r>
        <w:rPr>
          <w:rFonts w:hint="eastAsia"/>
        </w:rPr>
        <w:t>建议</w:t>
      </w:r>
      <w:r>
        <w:t>把这部分结果在结果部分进行展示</w:t>
      </w:r>
    </w:p>
  </w:comment>
  <w:comment w:id="200" w:author="Looper Kwok" w:date="2016-03-03T09:42:00Z" w:initials="LK">
    <w:p w14:paraId="2BF1FAE5" w14:textId="47D4DC83" w:rsidR="00DF072E" w:rsidRDefault="00DF072E">
      <w:pPr>
        <w:pStyle w:val="CommentText"/>
      </w:pPr>
      <w:r>
        <w:rPr>
          <w:rStyle w:val="CommentReference"/>
        </w:rPr>
        <w:annotationRef/>
      </w:r>
      <w:r>
        <w:rPr>
          <w:rFonts w:hint="eastAsia"/>
        </w:rPr>
        <w:t>T</w:t>
      </w:r>
      <w:r>
        <w:t>his part could be used in the Abstract and Introduction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E308D" w15:done="0"/>
  <w15:commentEx w15:paraId="34E161BB" w15:done="0"/>
  <w15:commentEx w15:paraId="6CBC9B67" w15:done="0"/>
  <w15:commentEx w15:paraId="345667DE" w15:done="0"/>
  <w15:commentEx w15:paraId="42C0780A" w15:done="0"/>
  <w15:commentEx w15:paraId="3C98A17C" w15:done="0"/>
  <w15:commentEx w15:paraId="4CB0C4F4" w15:done="0"/>
  <w15:commentEx w15:paraId="664D2C91" w15:done="0"/>
  <w15:commentEx w15:paraId="27721D9F" w15:done="0"/>
  <w15:commentEx w15:paraId="7267B335" w15:done="0"/>
  <w15:commentEx w15:paraId="685808CF" w15:done="0"/>
  <w15:commentEx w15:paraId="74479227" w15:done="0"/>
  <w15:commentEx w15:paraId="54B5BE29" w15:done="0"/>
  <w15:commentEx w15:paraId="5DE6B4F7" w15:done="0"/>
  <w15:commentEx w15:paraId="5461F6C3" w15:done="0"/>
  <w15:commentEx w15:paraId="7BE784B8" w15:done="0"/>
  <w15:commentEx w15:paraId="1CAE5264" w15:done="0"/>
  <w15:commentEx w15:paraId="2F51BAE7" w15:done="0"/>
  <w15:commentEx w15:paraId="3111218A" w15:done="0"/>
  <w15:commentEx w15:paraId="130E57FE" w15:done="0"/>
  <w15:commentEx w15:paraId="35E68775" w15:done="0"/>
  <w15:commentEx w15:paraId="2A1C82BF" w15:done="0"/>
  <w15:commentEx w15:paraId="64ABA4EB" w15:done="0"/>
  <w15:commentEx w15:paraId="0C3B71A5" w15:done="0"/>
  <w15:commentEx w15:paraId="68520563" w15:done="0"/>
  <w15:commentEx w15:paraId="520FD68E" w15:done="0"/>
  <w15:commentEx w15:paraId="7CFF4444" w15:done="0"/>
  <w15:commentEx w15:paraId="2BF1F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56EAB" w14:textId="77777777" w:rsidR="000B484E" w:rsidRDefault="000B484E" w:rsidP="00D90D4F">
      <w:r>
        <w:separator/>
      </w:r>
    </w:p>
  </w:endnote>
  <w:endnote w:type="continuationSeparator" w:id="0">
    <w:p w14:paraId="00C5063D" w14:textId="77777777" w:rsidR="000B484E" w:rsidRDefault="000B484E" w:rsidP="00D9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altName w:val="Arial Unicode MS"/>
    <w:charset w:val="50"/>
    <w:family w:val="auto"/>
    <w:pitch w:val="variable"/>
    <w:sig w:usb0="8000002F" w:usb1="090F004A" w:usb2="00000010" w:usb3="00000000" w:csb0="003E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72DE6" w14:textId="77777777" w:rsidR="000B484E" w:rsidRDefault="000B484E" w:rsidP="00D90D4F">
      <w:r>
        <w:separator/>
      </w:r>
    </w:p>
  </w:footnote>
  <w:footnote w:type="continuationSeparator" w:id="0">
    <w:p w14:paraId="688251D6" w14:textId="77777777" w:rsidR="000B484E" w:rsidRDefault="000B484E" w:rsidP="00D90D4F">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oper Kwok">
    <w15:presenceInfo w15:providerId="Windows Live" w15:userId="c725beb6cc8b8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5"/>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61"/>
    <w:rsid w:val="0002659F"/>
    <w:rsid w:val="00042FF3"/>
    <w:rsid w:val="0006768F"/>
    <w:rsid w:val="00083ECC"/>
    <w:rsid w:val="000A4050"/>
    <w:rsid w:val="000B484E"/>
    <w:rsid w:val="000E3011"/>
    <w:rsid w:val="000E3F6C"/>
    <w:rsid w:val="000F1963"/>
    <w:rsid w:val="000F7922"/>
    <w:rsid w:val="00113F19"/>
    <w:rsid w:val="00124E26"/>
    <w:rsid w:val="001646C3"/>
    <w:rsid w:val="001845D1"/>
    <w:rsid w:val="001A3399"/>
    <w:rsid w:val="001B0459"/>
    <w:rsid w:val="0024679C"/>
    <w:rsid w:val="00257FC7"/>
    <w:rsid w:val="002609B1"/>
    <w:rsid w:val="00265297"/>
    <w:rsid w:val="00275168"/>
    <w:rsid w:val="002C0B52"/>
    <w:rsid w:val="002D12EE"/>
    <w:rsid w:val="002D2B41"/>
    <w:rsid w:val="0030095F"/>
    <w:rsid w:val="00364395"/>
    <w:rsid w:val="00364986"/>
    <w:rsid w:val="0038714E"/>
    <w:rsid w:val="003D3394"/>
    <w:rsid w:val="003D4D97"/>
    <w:rsid w:val="003D7343"/>
    <w:rsid w:val="003F4BE3"/>
    <w:rsid w:val="00402D83"/>
    <w:rsid w:val="00436302"/>
    <w:rsid w:val="0044200F"/>
    <w:rsid w:val="00445E55"/>
    <w:rsid w:val="00451545"/>
    <w:rsid w:val="00454112"/>
    <w:rsid w:val="00454272"/>
    <w:rsid w:val="004720F1"/>
    <w:rsid w:val="00485E55"/>
    <w:rsid w:val="004B5132"/>
    <w:rsid w:val="004D1876"/>
    <w:rsid w:val="004D25D0"/>
    <w:rsid w:val="004D49C0"/>
    <w:rsid w:val="004E2251"/>
    <w:rsid w:val="004F5199"/>
    <w:rsid w:val="00531CE9"/>
    <w:rsid w:val="00534A84"/>
    <w:rsid w:val="0055127B"/>
    <w:rsid w:val="005738DD"/>
    <w:rsid w:val="005A7D87"/>
    <w:rsid w:val="005C644F"/>
    <w:rsid w:val="005F56A0"/>
    <w:rsid w:val="00616AB0"/>
    <w:rsid w:val="0067625C"/>
    <w:rsid w:val="00676BD9"/>
    <w:rsid w:val="006850FD"/>
    <w:rsid w:val="006C0272"/>
    <w:rsid w:val="006C44B2"/>
    <w:rsid w:val="00703FF4"/>
    <w:rsid w:val="0071138D"/>
    <w:rsid w:val="00727B6F"/>
    <w:rsid w:val="00734441"/>
    <w:rsid w:val="00744ECD"/>
    <w:rsid w:val="00744FDF"/>
    <w:rsid w:val="007635F2"/>
    <w:rsid w:val="00770506"/>
    <w:rsid w:val="00771DB6"/>
    <w:rsid w:val="007739E8"/>
    <w:rsid w:val="00795908"/>
    <w:rsid w:val="00796D01"/>
    <w:rsid w:val="007A5FE6"/>
    <w:rsid w:val="007E041A"/>
    <w:rsid w:val="007E18F5"/>
    <w:rsid w:val="008070EE"/>
    <w:rsid w:val="00812150"/>
    <w:rsid w:val="008663DA"/>
    <w:rsid w:val="00871A46"/>
    <w:rsid w:val="008D5E44"/>
    <w:rsid w:val="008F2C8C"/>
    <w:rsid w:val="00902D7A"/>
    <w:rsid w:val="009507B0"/>
    <w:rsid w:val="00982EBA"/>
    <w:rsid w:val="0099425A"/>
    <w:rsid w:val="009A20EB"/>
    <w:rsid w:val="009D2422"/>
    <w:rsid w:val="009E74DD"/>
    <w:rsid w:val="00A0599B"/>
    <w:rsid w:val="00A10092"/>
    <w:rsid w:val="00A21F91"/>
    <w:rsid w:val="00A251A9"/>
    <w:rsid w:val="00A404B2"/>
    <w:rsid w:val="00A43FCF"/>
    <w:rsid w:val="00A96059"/>
    <w:rsid w:val="00AA30E8"/>
    <w:rsid w:val="00AB2787"/>
    <w:rsid w:val="00AC3FC2"/>
    <w:rsid w:val="00AC73C9"/>
    <w:rsid w:val="00AD7873"/>
    <w:rsid w:val="00AE548A"/>
    <w:rsid w:val="00AF3E1B"/>
    <w:rsid w:val="00B15D68"/>
    <w:rsid w:val="00B2528D"/>
    <w:rsid w:val="00B46184"/>
    <w:rsid w:val="00B57645"/>
    <w:rsid w:val="00B7230C"/>
    <w:rsid w:val="00BD5F61"/>
    <w:rsid w:val="00BE2FB8"/>
    <w:rsid w:val="00C2381B"/>
    <w:rsid w:val="00C74EB1"/>
    <w:rsid w:val="00C94F93"/>
    <w:rsid w:val="00CA3AC2"/>
    <w:rsid w:val="00CA7646"/>
    <w:rsid w:val="00CA7D90"/>
    <w:rsid w:val="00CC7F95"/>
    <w:rsid w:val="00D526C6"/>
    <w:rsid w:val="00D77DB7"/>
    <w:rsid w:val="00D86B2C"/>
    <w:rsid w:val="00D90D4F"/>
    <w:rsid w:val="00DA40F3"/>
    <w:rsid w:val="00DB0CA7"/>
    <w:rsid w:val="00DC5D6E"/>
    <w:rsid w:val="00DC70CF"/>
    <w:rsid w:val="00DE37D8"/>
    <w:rsid w:val="00DF072E"/>
    <w:rsid w:val="00E045A9"/>
    <w:rsid w:val="00E37E30"/>
    <w:rsid w:val="00E50749"/>
    <w:rsid w:val="00E64EF9"/>
    <w:rsid w:val="00E76D3F"/>
    <w:rsid w:val="00E86030"/>
    <w:rsid w:val="00E86878"/>
    <w:rsid w:val="00E96CD9"/>
    <w:rsid w:val="00EB1DDC"/>
    <w:rsid w:val="00EC0553"/>
    <w:rsid w:val="00EC2616"/>
    <w:rsid w:val="00ED3DEB"/>
    <w:rsid w:val="00EF6404"/>
    <w:rsid w:val="00F67ADF"/>
    <w:rsid w:val="00FC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9B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90D4F"/>
    <w:pPr>
      <w:snapToGrid w:val="0"/>
      <w:jc w:val="left"/>
    </w:pPr>
  </w:style>
  <w:style w:type="character" w:customStyle="1" w:styleId="EndnoteTextChar">
    <w:name w:val="Endnote Text Char"/>
    <w:basedOn w:val="DefaultParagraphFont"/>
    <w:link w:val="EndnoteText"/>
    <w:uiPriority w:val="99"/>
    <w:rsid w:val="00D90D4F"/>
  </w:style>
  <w:style w:type="character" w:styleId="EndnoteReference">
    <w:name w:val="endnote reference"/>
    <w:basedOn w:val="DefaultParagraphFont"/>
    <w:uiPriority w:val="99"/>
    <w:unhideWhenUsed/>
    <w:rsid w:val="00D90D4F"/>
    <w:rPr>
      <w:vertAlign w:val="superscript"/>
    </w:rPr>
  </w:style>
  <w:style w:type="paragraph" w:styleId="BalloonText">
    <w:name w:val="Balloon Text"/>
    <w:basedOn w:val="Normal"/>
    <w:link w:val="BalloonTextChar"/>
    <w:uiPriority w:val="99"/>
    <w:semiHidden/>
    <w:unhideWhenUsed/>
    <w:rsid w:val="00ED3DEB"/>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ED3DEB"/>
    <w:rPr>
      <w:rFonts w:ascii="Heiti SC Light" w:eastAsia="Heiti SC Light"/>
      <w:sz w:val="18"/>
      <w:szCs w:val="18"/>
    </w:rPr>
  </w:style>
  <w:style w:type="character" w:styleId="CommentReference">
    <w:name w:val="annotation reference"/>
    <w:basedOn w:val="DefaultParagraphFont"/>
    <w:uiPriority w:val="99"/>
    <w:semiHidden/>
    <w:unhideWhenUsed/>
    <w:rsid w:val="00982EBA"/>
    <w:rPr>
      <w:sz w:val="21"/>
      <w:szCs w:val="21"/>
    </w:rPr>
  </w:style>
  <w:style w:type="paragraph" w:styleId="CommentText">
    <w:name w:val="annotation text"/>
    <w:basedOn w:val="Normal"/>
    <w:link w:val="CommentTextChar"/>
    <w:uiPriority w:val="99"/>
    <w:semiHidden/>
    <w:unhideWhenUsed/>
    <w:rsid w:val="00982EBA"/>
    <w:pPr>
      <w:jc w:val="left"/>
    </w:pPr>
  </w:style>
  <w:style w:type="character" w:customStyle="1" w:styleId="CommentTextChar">
    <w:name w:val="Comment Text Char"/>
    <w:basedOn w:val="DefaultParagraphFont"/>
    <w:link w:val="CommentText"/>
    <w:uiPriority w:val="99"/>
    <w:semiHidden/>
    <w:rsid w:val="00982EBA"/>
  </w:style>
  <w:style w:type="paragraph" w:styleId="CommentSubject">
    <w:name w:val="annotation subject"/>
    <w:basedOn w:val="CommentText"/>
    <w:next w:val="CommentText"/>
    <w:link w:val="CommentSubjectChar"/>
    <w:uiPriority w:val="99"/>
    <w:semiHidden/>
    <w:unhideWhenUsed/>
    <w:rsid w:val="00982EBA"/>
    <w:rPr>
      <w:b/>
      <w:bCs/>
    </w:rPr>
  </w:style>
  <w:style w:type="character" w:customStyle="1" w:styleId="CommentSubjectChar">
    <w:name w:val="Comment Subject Char"/>
    <w:basedOn w:val="CommentTextChar"/>
    <w:link w:val="CommentSubject"/>
    <w:uiPriority w:val="99"/>
    <w:semiHidden/>
    <w:rsid w:val="00982EBA"/>
    <w:rPr>
      <w:b/>
      <w:bCs/>
    </w:rPr>
  </w:style>
  <w:style w:type="paragraph" w:styleId="Header">
    <w:name w:val="header"/>
    <w:basedOn w:val="Normal"/>
    <w:link w:val="HeaderChar"/>
    <w:uiPriority w:val="99"/>
    <w:unhideWhenUsed/>
    <w:rsid w:val="009D24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2422"/>
    <w:rPr>
      <w:sz w:val="18"/>
      <w:szCs w:val="18"/>
    </w:rPr>
  </w:style>
  <w:style w:type="paragraph" w:styleId="Footer">
    <w:name w:val="footer"/>
    <w:basedOn w:val="Normal"/>
    <w:link w:val="FooterChar"/>
    <w:uiPriority w:val="99"/>
    <w:unhideWhenUsed/>
    <w:rsid w:val="009D24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24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90D4F"/>
    <w:pPr>
      <w:snapToGrid w:val="0"/>
      <w:jc w:val="left"/>
    </w:pPr>
  </w:style>
  <w:style w:type="character" w:customStyle="1" w:styleId="EndnoteTextChar">
    <w:name w:val="Endnote Text Char"/>
    <w:basedOn w:val="DefaultParagraphFont"/>
    <w:link w:val="EndnoteText"/>
    <w:uiPriority w:val="99"/>
    <w:rsid w:val="00D90D4F"/>
  </w:style>
  <w:style w:type="character" w:styleId="EndnoteReference">
    <w:name w:val="endnote reference"/>
    <w:basedOn w:val="DefaultParagraphFont"/>
    <w:uiPriority w:val="99"/>
    <w:unhideWhenUsed/>
    <w:rsid w:val="00D90D4F"/>
    <w:rPr>
      <w:vertAlign w:val="superscript"/>
    </w:rPr>
  </w:style>
  <w:style w:type="paragraph" w:styleId="BalloonText">
    <w:name w:val="Balloon Text"/>
    <w:basedOn w:val="Normal"/>
    <w:link w:val="BalloonTextChar"/>
    <w:uiPriority w:val="99"/>
    <w:semiHidden/>
    <w:unhideWhenUsed/>
    <w:rsid w:val="00ED3DEB"/>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ED3DEB"/>
    <w:rPr>
      <w:rFonts w:ascii="Heiti SC Light" w:eastAsia="Heiti SC Light"/>
      <w:sz w:val="18"/>
      <w:szCs w:val="18"/>
    </w:rPr>
  </w:style>
  <w:style w:type="character" w:styleId="CommentReference">
    <w:name w:val="annotation reference"/>
    <w:basedOn w:val="DefaultParagraphFont"/>
    <w:uiPriority w:val="99"/>
    <w:semiHidden/>
    <w:unhideWhenUsed/>
    <w:rsid w:val="00982EBA"/>
    <w:rPr>
      <w:sz w:val="21"/>
      <w:szCs w:val="21"/>
    </w:rPr>
  </w:style>
  <w:style w:type="paragraph" w:styleId="CommentText">
    <w:name w:val="annotation text"/>
    <w:basedOn w:val="Normal"/>
    <w:link w:val="CommentTextChar"/>
    <w:uiPriority w:val="99"/>
    <w:semiHidden/>
    <w:unhideWhenUsed/>
    <w:rsid w:val="00982EBA"/>
    <w:pPr>
      <w:jc w:val="left"/>
    </w:pPr>
  </w:style>
  <w:style w:type="character" w:customStyle="1" w:styleId="CommentTextChar">
    <w:name w:val="Comment Text Char"/>
    <w:basedOn w:val="DefaultParagraphFont"/>
    <w:link w:val="CommentText"/>
    <w:uiPriority w:val="99"/>
    <w:semiHidden/>
    <w:rsid w:val="00982EBA"/>
  </w:style>
  <w:style w:type="paragraph" w:styleId="CommentSubject">
    <w:name w:val="annotation subject"/>
    <w:basedOn w:val="CommentText"/>
    <w:next w:val="CommentText"/>
    <w:link w:val="CommentSubjectChar"/>
    <w:uiPriority w:val="99"/>
    <w:semiHidden/>
    <w:unhideWhenUsed/>
    <w:rsid w:val="00982EBA"/>
    <w:rPr>
      <w:b/>
      <w:bCs/>
    </w:rPr>
  </w:style>
  <w:style w:type="character" w:customStyle="1" w:styleId="CommentSubjectChar">
    <w:name w:val="Comment Subject Char"/>
    <w:basedOn w:val="CommentTextChar"/>
    <w:link w:val="CommentSubject"/>
    <w:uiPriority w:val="99"/>
    <w:semiHidden/>
    <w:rsid w:val="00982EBA"/>
    <w:rPr>
      <w:b/>
      <w:bCs/>
    </w:rPr>
  </w:style>
  <w:style w:type="paragraph" w:styleId="Header">
    <w:name w:val="header"/>
    <w:basedOn w:val="Normal"/>
    <w:link w:val="HeaderChar"/>
    <w:uiPriority w:val="99"/>
    <w:unhideWhenUsed/>
    <w:rsid w:val="009D24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2422"/>
    <w:rPr>
      <w:sz w:val="18"/>
      <w:szCs w:val="18"/>
    </w:rPr>
  </w:style>
  <w:style w:type="paragraph" w:styleId="Footer">
    <w:name w:val="footer"/>
    <w:basedOn w:val="Normal"/>
    <w:link w:val="FooterChar"/>
    <w:uiPriority w:val="99"/>
    <w:unhideWhenUsed/>
    <w:rsid w:val="009D24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2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6142">
      <w:bodyDiv w:val="1"/>
      <w:marLeft w:val="0"/>
      <w:marRight w:val="0"/>
      <w:marTop w:val="0"/>
      <w:marBottom w:val="0"/>
      <w:divBdr>
        <w:top w:val="none" w:sz="0" w:space="0" w:color="auto"/>
        <w:left w:val="none" w:sz="0" w:space="0" w:color="auto"/>
        <w:bottom w:val="none" w:sz="0" w:space="0" w:color="auto"/>
        <w:right w:val="none" w:sz="0" w:space="0" w:color="auto"/>
      </w:divBdr>
    </w:div>
    <w:div w:id="359555329">
      <w:bodyDiv w:val="1"/>
      <w:marLeft w:val="0"/>
      <w:marRight w:val="0"/>
      <w:marTop w:val="0"/>
      <w:marBottom w:val="0"/>
      <w:divBdr>
        <w:top w:val="none" w:sz="0" w:space="0" w:color="auto"/>
        <w:left w:val="none" w:sz="0" w:space="0" w:color="auto"/>
        <w:bottom w:val="none" w:sz="0" w:space="0" w:color="auto"/>
        <w:right w:val="none" w:sz="0" w:space="0" w:color="auto"/>
      </w:divBdr>
    </w:div>
    <w:div w:id="909003284">
      <w:bodyDiv w:val="1"/>
      <w:marLeft w:val="0"/>
      <w:marRight w:val="0"/>
      <w:marTop w:val="0"/>
      <w:marBottom w:val="0"/>
      <w:divBdr>
        <w:top w:val="none" w:sz="0" w:space="0" w:color="auto"/>
        <w:left w:val="none" w:sz="0" w:space="0" w:color="auto"/>
        <w:bottom w:val="none" w:sz="0" w:space="0" w:color="auto"/>
        <w:right w:val="none" w:sz="0" w:space="0" w:color="auto"/>
      </w:divBdr>
    </w:div>
    <w:div w:id="968826445">
      <w:bodyDiv w:val="1"/>
      <w:marLeft w:val="0"/>
      <w:marRight w:val="0"/>
      <w:marTop w:val="0"/>
      <w:marBottom w:val="0"/>
      <w:divBdr>
        <w:top w:val="none" w:sz="0" w:space="0" w:color="auto"/>
        <w:left w:val="none" w:sz="0" w:space="0" w:color="auto"/>
        <w:bottom w:val="none" w:sz="0" w:space="0" w:color="auto"/>
        <w:right w:val="none" w:sz="0" w:space="0" w:color="auto"/>
      </w:divBdr>
    </w:div>
    <w:div w:id="2078477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BFFE5-7B9C-4601-960A-3B39303E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22</Pages>
  <Words>4180</Words>
  <Characters>23829</Characters>
  <Application>Microsoft Office Word</Application>
  <DocSecurity>0</DocSecurity>
  <Lines>198</Lines>
  <Paragraphs>55</Paragraphs>
  <ScaleCrop>false</ScaleCrop>
  <Company>Zhongshan Hospital Fudan University</Company>
  <LinksUpToDate>false</LinksUpToDate>
  <CharactersWithSpaces>27954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Yang</dc:creator>
  <cp:keywords/>
  <dc:description/>
  <cp:lastModifiedBy>Li, Shechang [MEDCN]</cp:lastModifiedBy>
  <cp:revision>5</cp:revision>
  <dcterms:created xsi:type="dcterms:W3CDTF">2016-02-22T14:56:00Z</dcterms:created>
  <dcterms:modified xsi:type="dcterms:W3CDTF">2016-03-03T01:47:00Z</dcterms:modified>
</cp:coreProperties>
</file>